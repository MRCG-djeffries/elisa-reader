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AC4" w:rsidRPr="00C92BE0" w:rsidRDefault="00C92BE0" w:rsidP="00C92BE0">
      <w:pPr>
        <w:jc w:val="center"/>
        <w:rPr>
          <w:b/>
        </w:rPr>
      </w:pPr>
      <w:r w:rsidRPr="00C92BE0">
        <w:rPr>
          <w:b/>
        </w:rPr>
        <w:t>User guide</w:t>
      </w:r>
    </w:p>
    <w:p w:rsidR="00C92BE0" w:rsidRDefault="00AA12B8">
      <w:r>
        <w:t>Double click on E</w:t>
      </w:r>
      <w:r w:rsidR="00C92BE0">
        <w:t>lisa access application to open. It will open to:</w:t>
      </w:r>
    </w:p>
    <w:p w:rsidR="00C92BE0" w:rsidRDefault="00C92BE0">
      <w:r>
        <w:rPr>
          <w:noProof/>
          <w:lang w:eastAsia="en-GB"/>
        </w:rPr>
        <w:drawing>
          <wp:inline distT="0" distB="0" distL="0" distR="0" wp14:anchorId="461A48A8" wp14:editId="19410D40">
            <wp:extent cx="321945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076325"/>
                    </a:xfrm>
                    <a:prstGeom prst="rect">
                      <a:avLst/>
                    </a:prstGeom>
                  </pic:spPr>
                </pic:pic>
              </a:graphicData>
            </a:graphic>
          </wp:inline>
        </w:drawing>
      </w:r>
    </w:p>
    <w:p w:rsidR="00C92BE0" w:rsidRDefault="00C92BE0">
      <w:pPr>
        <w:rPr>
          <w:b/>
        </w:rPr>
      </w:pPr>
      <w:r w:rsidRPr="00C92BE0">
        <w:rPr>
          <w:b/>
        </w:rPr>
        <w:t>The default format for import files is assumed to be XML</w:t>
      </w:r>
    </w:p>
    <w:p w:rsidR="00C92BE0" w:rsidRDefault="00C92BE0">
      <w:r>
        <w:t>This will open a standard file browser (remembers previous folder after first use).</w:t>
      </w:r>
    </w:p>
    <w:p w:rsidR="00C92BE0" w:rsidRDefault="00C92BE0">
      <w:r>
        <w:rPr>
          <w:noProof/>
          <w:lang w:eastAsia="en-GB"/>
        </w:rPr>
        <w:drawing>
          <wp:inline distT="0" distB="0" distL="0" distR="0" wp14:anchorId="331E3125" wp14:editId="1306466B">
            <wp:extent cx="5731510" cy="1615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15440"/>
                    </a:xfrm>
                    <a:prstGeom prst="rect">
                      <a:avLst/>
                    </a:prstGeom>
                  </pic:spPr>
                </pic:pic>
              </a:graphicData>
            </a:graphic>
          </wp:inline>
        </w:drawing>
      </w:r>
    </w:p>
    <w:p w:rsidR="00C92BE0" w:rsidRDefault="00C92BE0">
      <w:r>
        <w:t>Select the required file – only XML files will appear.</w:t>
      </w:r>
    </w:p>
    <w:p w:rsidR="00C92BE0" w:rsidRDefault="00C92BE0">
      <w:r>
        <w:t>Two possible warning screens may appear:</w:t>
      </w:r>
    </w:p>
    <w:p w:rsidR="00C92BE0" w:rsidRDefault="00C92BE0">
      <w:r>
        <w:t xml:space="preserve">File and pathname already loaded – </w:t>
      </w:r>
      <w:r w:rsidRPr="00C92BE0">
        <w:rPr>
          <w:b/>
        </w:rPr>
        <w:t>the file and pathname must be unique</w:t>
      </w:r>
      <w:r>
        <w:t xml:space="preserve"> – no alternatives</w:t>
      </w:r>
    </w:p>
    <w:p w:rsidR="00CC46D0" w:rsidRDefault="00CC46D0" w:rsidP="00CC46D0">
      <w:pPr>
        <w:jc w:val="center"/>
      </w:pPr>
      <w:r>
        <w:rPr>
          <w:noProof/>
          <w:lang w:eastAsia="en-GB"/>
        </w:rPr>
        <w:drawing>
          <wp:inline distT="0" distB="0" distL="0" distR="0" wp14:anchorId="2EA5B01A" wp14:editId="62FFE850">
            <wp:extent cx="4505325" cy="140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1409700"/>
                    </a:xfrm>
                    <a:prstGeom prst="rect">
                      <a:avLst/>
                    </a:prstGeom>
                  </pic:spPr>
                </pic:pic>
              </a:graphicData>
            </a:graphic>
          </wp:inline>
        </w:drawing>
      </w:r>
    </w:p>
    <w:p w:rsidR="00C92BE0" w:rsidRDefault="00C92BE0">
      <w:r>
        <w:t>The background wells in E 10 to 12 and F 10 to 12 have negative values</w:t>
      </w:r>
    </w:p>
    <w:p w:rsidR="00C92BE0" w:rsidRDefault="00C92BE0" w:rsidP="00C92BE0">
      <w:pPr>
        <w:jc w:val="center"/>
      </w:pPr>
      <w:r>
        <w:rPr>
          <w:noProof/>
          <w:lang w:eastAsia="en-GB"/>
        </w:rPr>
        <w:drawing>
          <wp:inline distT="0" distB="0" distL="0" distR="0" wp14:anchorId="5CB59B35" wp14:editId="08825D94">
            <wp:extent cx="4333875" cy="163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1638300"/>
                    </a:xfrm>
                    <a:prstGeom prst="rect">
                      <a:avLst/>
                    </a:prstGeom>
                  </pic:spPr>
                </pic:pic>
              </a:graphicData>
            </a:graphic>
          </wp:inline>
        </w:drawing>
      </w:r>
    </w:p>
    <w:p w:rsidR="00C92BE0" w:rsidRDefault="00C92BE0">
      <w:pPr>
        <w:rPr>
          <w:b/>
        </w:rPr>
      </w:pPr>
      <w:r>
        <w:t xml:space="preserve">This implies that the backgrounds have already been removed </w:t>
      </w:r>
      <w:r w:rsidRPr="00C92BE0">
        <w:rPr>
          <w:b/>
        </w:rPr>
        <w:t>– the code assumes all data is uncorrected</w:t>
      </w:r>
      <w:r>
        <w:rPr>
          <w:b/>
        </w:rPr>
        <w:t>.</w:t>
      </w:r>
      <w:r>
        <w:rPr>
          <w:b/>
        </w:rPr>
        <w:br w:type="page"/>
      </w:r>
    </w:p>
    <w:p w:rsidR="00C92BE0" w:rsidRDefault="00C92BE0">
      <w:r>
        <w:lastRenderedPageBreak/>
        <w:t>Assuming an appropriate XML file the following fields will appear</w:t>
      </w:r>
    </w:p>
    <w:p w:rsidR="00C92BE0" w:rsidRDefault="00C92BE0">
      <w:r>
        <w:rPr>
          <w:noProof/>
          <w:lang w:eastAsia="en-GB"/>
        </w:rPr>
        <w:drawing>
          <wp:inline distT="0" distB="0" distL="0" distR="0" wp14:anchorId="58E5C200" wp14:editId="453B09FC">
            <wp:extent cx="5731510" cy="629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29285"/>
                    </a:xfrm>
                    <a:prstGeom prst="rect">
                      <a:avLst/>
                    </a:prstGeom>
                  </pic:spPr>
                </pic:pic>
              </a:graphicData>
            </a:graphic>
          </wp:inline>
        </w:drawing>
      </w:r>
    </w:p>
    <w:p w:rsidR="00C92BE0" w:rsidRDefault="00C92BE0">
      <w:r>
        <w:t>Fill the fields as required</w:t>
      </w:r>
    </w:p>
    <w:p w:rsidR="00C92BE0" w:rsidRDefault="00C92BE0">
      <w:r>
        <w:rPr>
          <w:noProof/>
          <w:lang w:eastAsia="en-GB"/>
        </w:rPr>
        <w:drawing>
          <wp:inline distT="0" distB="0" distL="0" distR="0" wp14:anchorId="5AF6D230" wp14:editId="34837174">
            <wp:extent cx="5731510" cy="650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50240"/>
                    </a:xfrm>
                    <a:prstGeom prst="rect">
                      <a:avLst/>
                    </a:prstGeom>
                  </pic:spPr>
                </pic:pic>
              </a:graphicData>
            </a:graphic>
          </wp:inline>
        </w:drawing>
      </w:r>
    </w:p>
    <w:p w:rsidR="00CC46D0" w:rsidRDefault="00C92BE0">
      <w:r>
        <w:t>For the serial dilution factor field fractions can be entered such as 4/3, in addition to decimal formats.</w:t>
      </w:r>
      <w:r w:rsidR="00CC46D0">
        <w:t xml:space="preserve"> </w:t>
      </w:r>
      <w:r>
        <w:t>After entering the serial dilution click return</w:t>
      </w:r>
      <w:r w:rsidR="00CC46D0">
        <w:t>.</w:t>
      </w:r>
      <w:r>
        <w:t xml:space="preserve"> </w:t>
      </w:r>
    </w:p>
    <w:p w:rsidR="00C92BE0" w:rsidRDefault="00C92BE0" w:rsidP="00CC46D0">
      <w:pPr>
        <w:jc w:val="center"/>
      </w:pPr>
      <w:r>
        <w:rPr>
          <w:noProof/>
          <w:lang w:eastAsia="en-GB"/>
        </w:rPr>
        <w:drawing>
          <wp:inline distT="0" distB="0" distL="0" distR="0" wp14:anchorId="62DAEDD9" wp14:editId="331C0A8C">
            <wp:extent cx="3067050" cy="124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1247775"/>
                    </a:xfrm>
                    <a:prstGeom prst="rect">
                      <a:avLst/>
                    </a:prstGeom>
                  </pic:spPr>
                </pic:pic>
              </a:graphicData>
            </a:graphic>
          </wp:inline>
        </w:drawing>
      </w:r>
    </w:p>
    <w:p w:rsidR="00CC46D0" w:rsidRDefault="00CC46D0" w:rsidP="00CC46D0">
      <w:r>
        <w:t>A graph of the standards will then appear:</w:t>
      </w:r>
    </w:p>
    <w:p w:rsidR="00CC46D0" w:rsidRDefault="00CC46D0" w:rsidP="00CC46D0">
      <w:r>
        <w:rPr>
          <w:noProof/>
          <w:lang w:eastAsia="en-GB"/>
        </w:rPr>
        <w:drawing>
          <wp:inline distT="0" distB="0" distL="0" distR="0" wp14:anchorId="3282CBB4" wp14:editId="20358F2E">
            <wp:extent cx="5731510" cy="3018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18155"/>
                    </a:xfrm>
                    <a:prstGeom prst="rect">
                      <a:avLst/>
                    </a:prstGeom>
                  </pic:spPr>
                </pic:pic>
              </a:graphicData>
            </a:graphic>
          </wp:inline>
        </w:drawing>
      </w:r>
    </w:p>
    <w:p w:rsidR="00CC46D0" w:rsidRDefault="00CC46D0" w:rsidP="00CC46D0">
      <w:r>
        <w:t>The number of standard pairs that violate a CV of 20% are given. Users can choose to Accept or Reject the plate at this stage. Note at any stage the whole process can be cancelled by clicking the cancel button at the left of the screen. Note if cancelled no data is saved – it cannot be recovered.</w:t>
      </w:r>
    </w:p>
    <w:p w:rsidR="00CC46D0" w:rsidRDefault="00CC46D0" w:rsidP="00CC46D0">
      <w:r>
        <w:t xml:space="preserve">If reject is chosen the following button appears and only the file name and </w:t>
      </w:r>
      <w:del w:id="0" w:author="Nuredin Ibrahim Mohammed" w:date="2017-05-23T09:53:00Z">
        <w:r w:rsidDel="00DA621C">
          <w:delText xml:space="preserve">meat </w:delText>
        </w:r>
      </w:del>
      <w:r>
        <w:t>plate</w:t>
      </w:r>
      <w:ins w:id="1" w:author="Nuredin Ibrahim Mohammed" w:date="2017-05-23T09:54:00Z">
        <w:r w:rsidR="00DA621C">
          <w:t xml:space="preserve"> </w:t>
        </w:r>
        <w:proofErr w:type="gramStart"/>
        <w:r w:rsidR="00DA621C">
          <w:t>meta</w:t>
        </w:r>
      </w:ins>
      <w:bookmarkStart w:id="2" w:name="_GoBack"/>
      <w:bookmarkEnd w:id="2"/>
      <w:proofErr w:type="gramEnd"/>
      <w:r>
        <w:t xml:space="preserve"> data is saved to the database.</w:t>
      </w:r>
    </w:p>
    <w:p w:rsidR="00CC46D0" w:rsidRDefault="00CC46D0" w:rsidP="00CC46D0">
      <w:r>
        <w:rPr>
          <w:noProof/>
          <w:lang w:eastAsia="en-GB"/>
        </w:rPr>
        <w:lastRenderedPageBreak/>
        <w:drawing>
          <wp:inline distT="0" distB="0" distL="0" distR="0" wp14:anchorId="61631804" wp14:editId="2D08A1BA">
            <wp:extent cx="5731510" cy="16040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04010"/>
                    </a:xfrm>
                    <a:prstGeom prst="rect">
                      <a:avLst/>
                    </a:prstGeom>
                  </pic:spPr>
                </pic:pic>
              </a:graphicData>
            </a:graphic>
          </wp:inline>
        </w:drawing>
      </w:r>
    </w:p>
    <w:p w:rsidR="00CC46D0" w:rsidRDefault="00CC46D0" w:rsidP="00CC46D0">
      <w:r>
        <w:t>If Accept is chosen then the 96 well plate appears:</w:t>
      </w:r>
    </w:p>
    <w:p w:rsidR="00CC46D0" w:rsidRDefault="00CC46D0" w:rsidP="00CC46D0">
      <w:r>
        <w:rPr>
          <w:noProof/>
          <w:lang w:eastAsia="en-GB"/>
        </w:rPr>
        <w:drawing>
          <wp:inline distT="0" distB="0" distL="0" distR="0" wp14:anchorId="012B6DBB" wp14:editId="1BF08E64">
            <wp:extent cx="5731510" cy="1945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45640"/>
                    </a:xfrm>
                    <a:prstGeom prst="rect">
                      <a:avLst/>
                    </a:prstGeom>
                  </pic:spPr>
                </pic:pic>
              </a:graphicData>
            </a:graphic>
          </wp:inline>
        </w:drawing>
      </w:r>
    </w:p>
    <w:p w:rsidR="00CC46D0" w:rsidRDefault="00CC46D0" w:rsidP="00CC46D0">
      <w:r>
        <w:t xml:space="preserve">If the text is red then that </w:t>
      </w:r>
      <w:r w:rsidR="00920D84">
        <w:t>subject passed the Quality Control</w:t>
      </w:r>
      <w:r>
        <w:t>, which is:</w:t>
      </w:r>
    </w:p>
    <w:p w:rsidR="00920D84" w:rsidRDefault="00920D84" w:rsidP="00CC46D0">
      <w:r>
        <w:t>The ODs of all 3 wells or at least 1 pair</w:t>
      </w:r>
    </w:p>
    <w:p w:rsidR="00CC46D0" w:rsidRDefault="00920D84" w:rsidP="00920D84">
      <w:pPr>
        <w:pStyle w:val="NoSpacing"/>
        <w:numPr>
          <w:ilvl w:val="0"/>
          <w:numId w:val="1"/>
        </w:numPr>
      </w:pPr>
      <w:r>
        <w:t>M</w:t>
      </w:r>
      <w:r w:rsidR="00CC46D0">
        <w:t>ust have a CV &lt;=20%</w:t>
      </w:r>
    </w:p>
    <w:p w:rsidR="00CC46D0" w:rsidRDefault="00CC46D0" w:rsidP="00920D84">
      <w:pPr>
        <w:pStyle w:val="NoSpacing"/>
        <w:numPr>
          <w:ilvl w:val="0"/>
          <w:numId w:val="1"/>
        </w:numPr>
      </w:pPr>
      <w:r>
        <w:t xml:space="preserve">The ODs must be in the range of the </w:t>
      </w:r>
      <w:r w:rsidR="00920D84">
        <w:t>standard curve</w:t>
      </w:r>
    </w:p>
    <w:p w:rsidR="00920D84" w:rsidRDefault="00920D84" w:rsidP="00920D84">
      <w:pPr>
        <w:pStyle w:val="NoSpacing"/>
        <w:numPr>
          <w:ilvl w:val="0"/>
          <w:numId w:val="1"/>
        </w:numPr>
      </w:pPr>
      <w:r>
        <w:t>Lie within the linear part (see Appendix I for definition)</w:t>
      </w:r>
    </w:p>
    <w:p w:rsidR="00920D84" w:rsidRDefault="00920D84" w:rsidP="00CC46D0">
      <w:pPr>
        <w:pStyle w:val="NoSpacing"/>
      </w:pPr>
    </w:p>
    <w:p w:rsidR="00920D84" w:rsidRDefault="00920D84" w:rsidP="00CC46D0">
      <w:pPr>
        <w:pStyle w:val="NoSpacing"/>
      </w:pPr>
      <w:r>
        <w:t xml:space="preserve">Double clicking on wells that passed QC, shows the OD and </w:t>
      </w:r>
      <w:proofErr w:type="spellStart"/>
      <w:r>
        <w:t>conc</w:t>
      </w:r>
      <w:proofErr w:type="spellEnd"/>
      <w:r>
        <w:t xml:space="preserve"> estimate on the </w:t>
      </w:r>
      <w:r w:rsidR="00461130">
        <w:t>standards</w:t>
      </w:r>
      <w:r>
        <w:t xml:space="preserve"> </w:t>
      </w:r>
      <w:r w:rsidR="00461130">
        <w:t>curve</w:t>
      </w:r>
      <w:r>
        <w:t xml:space="preserve"> in green.</w:t>
      </w:r>
    </w:p>
    <w:p w:rsidR="00920D84" w:rsidRDefault="00920D84" w:rsidP="00CC46D0">
      <w:pPr>
        <w:pStyle w:val="NoSpacing"/>
      </w:pPr>
    </w:p>
    <w:p w:rsidR="00920D84" w:rsidRDefault="00920D84" w:rsidP="00CC46D0">
      <w:pPr>
        <w:pStyle w:val="NoSpacing"/>
      </w:pPr>
      <w:r>
        <w:rPr>
          <w:noProof/>
          <w:lang w:eastAsia="en-GB"/>
        </w:rPr>
        <w:lastRenderedPageBreak/>
        <w:drawing>
          <wp:inline distT="0" distB="0" distL="0" distR="0" wp14:anchorId="745F5B5E" wp14:editId="664B5BC7">
            <wp:extent cx="5731510" cy="3600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00450"/>
                    </a:xfrm>
                    <a:prstGeom prst="rect">
                      <a:avLst/>
                    </a:prstGeom>
                  </pic:spPr>
                </pic:pic>
              </a:graphicData>
            </a:graphic>
          </wp:inline>
        </w:drawing>
      </w:r>
    </w:p>
    <w:p w:rsidR="00CC46D0" w:rsidRDefault="00CC46D0" w:rsidP="00CC46D0">
      <w:pPr>
        <w:pStyle w:val="NoSpacing"/>
      </w:pPr>
    </w:p>
    <w:p w:rsidR="00CC46D0" w:rsidRDefault="00CC46D0" w:rsidP="00CC46D0">
      <w:pPr>
        <w:pStyle w:val="NoSpacing"/>
      </w:pPr>
    </w:p>
    <w:p w:rsidR="00CC46D0" w:rsidRDefault="00920D84" w:rsidP="00CC46D0">
      <w:pPr>
        <w:pStyle w:val="NoSpacing"/>
      </w:pPr>
      <w:r>
        <w:t>More detailed plate information can be viewed by clicking the plate report button. However before clicking the button all triplicate data must be filled in:</w:t>
      </w:r>
    </w:p>
    <w:p w:rsidR="00920D84" w:rsidRDefault="00920D84" w:rsidP="00CC46D0">
      <w:pPr>
        <w:pStyle w:val="NoSpacing"/>
      </w:pPr>
    </w:p>
    <w:p w:rsidR="00920D84" w:rsidRDefault="00920D84" w:rsidP="00920D84">
      <w:pPr>
        <w:pStyle w:val="NoSpacing"/>
        <w:numPr>
          <w:ilvl w:val="0"/>
          <w:numId w:val="2"/>
        </w:numPr>
      </w:pPr>
      <w:r>
        <w:t>Subject ID</w:t>
      </w:r>
    </w:p>
    <w:p w:rsidR="00920D84" w:rsidRDefault="00920D84" w:rsidP="00920D84">
      <w:pPr>
        <w:pStyle w:val="NoSpacing"/>
        <w:numPr>
          <w:ilvl w:val="0"/>
          <w:numId w:val="2"/>
        </w:numPr>
      </w:pPr>
      <w:r>
        <w:t>Dilution factor</w:t>
      </w:r>
    </w:p>
    <w:p w:rsidR="00920D84" w:rsidRDefault="00920D84" w:rsidP="00920D84">
      <w:pPr>
        <w:pStyle w:val="NoSpacing"/>
        <w:numPr>
          <w:ilvl w:val="0"/>
          <w:numId w:val="2"/>
        </w:numPr>
      </w:pPr>
      <w:r>
        <w:t>Visit #</w:t>
      </w:r>
    </w:p>
    <w:p w:rsidR="00920D84" w:rsidRDefault="00920D84" w:rsidP="00920D84">
      <w:pPr>
        <w:pStyle w:val="NoSpacing"/>
      </w:pPr>
    </w:p>
    <w:p w:rsidR="00920D84" w:rsidRDefault="00920D84" w:rsidP="00CC46D0">
      <w:pPr>
        <w:pStyle w:val="NoSpacing"/>
      </w:pPr>
      <w:r>
        <w:t>For Subject ID, enter the first one or two digits and the scroll list will limit the entries</w:t>
      </w:r>
    </w:p>
    <w:p w:rsidR="00920D84" w:rsidRDefault="00920D84" w:rsidP="00920D84">
      <w:pPr>
        <w:pStyle w:val="NoSpacing"/>
        <w:jc w:val="center"/>
      </w:pPr>
      <w:r>
        <w:rPr>
          <w:noProof/>
          <w:lang w:eastAsia="en-GB"/>
        </w:rPr>
        <w:drawing>
          <wp:inline distT="0" distB="0" distL="0" distR="0" wp14:anchorId="14029EF5" wp14:editId="48BC16E0">
            <wp:extent cx="800100"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0100" cy="2162175"/>
                    </a:xfrm>
                    <a:prstGeom prst="rect">
                      <a:avLst/>
                    </a:prstGeom>
                  </pic:spPr>
                </pic:pic>
              </a:graphicData>
            </a:graphic>
          </wp:inline>
        </w:drawing>
      </w:r>
    </w:p>
    <w:p w:rsidR="00920D84" w:rsidRDefault="00920D84" w:rsidP="00CC46D0">
      <w:pPr>
        <w:pStyle w:val="NoSpacing"/>
      </w:pPr>
      <w:r>
        <w:t>The data cannot be saved until all the triplicate data is entered.</w:t>
      </w:r>
    </w:p>
    <w:p w:rsidR="00920D84" w:rsidRDefault="00920D84" w:rsidP="00CC46D0">
      <w:pPr>
        <w:pStyle w:val="NoSpacing"/>
      </w:pPr>
    </w:p>
    <w:p w:rsidR="00920D84" w:rsidRDefault="00920D84" w:rsidP="00CC46D0">
      <w:pPr>
        <w:pStyle w:val="NoSpacing"/>
      </w:pPr>
      <w:r>
        <w:t>After entering all the data (dummy data here):</w:t>
      </w:r>
    </w:p>
    <w:p w:rsidR="00920D84" w:rsidRDefault="00920D84" w:rsidP="00CC46D0">
      <w:pPr>
        <w:pStyle w:val="NoSpacing"/>
      </w:pPr>
    </w:p>
    <w:p w:rsidR="00920D84" w:rsidRDefault="00920D84" w:rsidP="00CC46D0">
      <w:pPr>
        <w:pStyle w:val="NoSpacing"/>
      </w:pPr>
      <w:r>
        <w:rPr>
          <w:noProof/>
          <w:lang w:eastAsia="en-GB"/>
        </w:rPr>
        <w:lastRenderedPageBreak/>
        <w:drawing>
          <wp:inline distT="0" distB="0" distL="0" distR="0" wp14:anchorId="52926FA5" wp14:editId="53F15032">
            <wp:extent cx="5731510" cy="15551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55115"/>
                    </a:xfrm>
                    <a:prstGeom prst="rect">
                      <a:avLst/>
                    </a:prstGeom>
                  </pic:spPr>
                </pic:pic>
              </a:graphicData>
            </a:graphic>
          </wp:inline>
        </w:drawing>
      </w:r>
    </w:p>
    <w:p w:rsidR="00920D84" w:rsidRDefault="00920D84" w:rsidP="00CC46D0">
      <w:pPr>
        <w:pStyle w:val="NoSpacing"/>
      </w:pPr>
    </w:p>
    <w:p w:rsidR="00920D84" w:rsidRDefault="00920D84" w:rsidP="00CC46D0">
      <w:pPr>
        <w:pStyle w:val="NoSpacing"/>
      </w:pPr>
      <w:r>
        <w:t>The view plate button can now be clicked, showing the following results for all the triplicate wells</w:t>
      </w:r>
    </w:p>
    <w:p w:rsidR="00920D84" w:rsidRDefault="00920D84" w:rsidP="00CC46D0">
      <w:pPr>
        <w:pStyle w:val="NoSpacing"/>
      </w:pPr>
    </w:p>
    <w:p w:rsidR="00920D84" w:rsidRDefault="00461130" w:rsidP="00CC46D0">
      <w:pPr>
        <w:pStyle w:val="NoSpacing"/>
      </w:pPr>
      <w:r>
        <w:rPr>
          <w:noProof/>
          <w:lang w:eastAsia="en-GB"/>
        </w:rPr>
        <w:drawing>
          <wp:inline distT="0" distB="0" distL="0" distR="0" wp14:anchorId="7B2392D7" wp14:editId="0C7E8BEA">
            <wp:extent cx="5731510" cy="24193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19350"/>
                    </a:xfrm>
                    <a:prstGeom prst="rect">
                      <a:avLst/>
                    </a:prstGeom>
                  </pic:spPr>
                </pic:pic>
              </a:graphicData>
            </a:graphic>
          </wp:inline>
        </w:drawing>
      </w:r>
    </w:p>
    <w:p w:rsidR="00920D84" w:rsidRDefault="00920D84" w:rsidP="00CC46D0">
      <w:pPr>
        <w:pStyle w:val="NoSpacing"/>
      </w:pPr>
    </w:p>
    <w:p w:rsidR="00920D84" w:rsidRDefault="00461130" w:rsidP="00CC46D0">
      <w:pPr>
        <w:pStyle w:val="NoSpacing"/>
      </w:pPr>
      <w:r>
        <w:t>The horizontal lines show the linearity limit (see Appendix I).The QC test fi</w:t>
      </w:r>
      <w:r w:rsidR="00920D84">
        <w:t>e</w:t>
      </w:r>
      <w:r>
        <w:t>l</w:t>
      </w:r>
      <w:r w:rsidR="00920D84">
        <w:t xml:space="preserve">d shows whether a subject passed QC and the next field whether it was triplicate or duplicate wells. If a subject failed the </w:t>
      </w:r>
      <w:r w:rsidR="00FC681E">
        <w:t>test results of each QC test in the order of CV, range, linearity is given. 1 is pass, 0 is fail.</w:t>
      </w:r>
    </w:p>
    <w:p w:rsidR="00920D84" w:rsidRDefault="00920D84" w:rsidP="00CC46D0">
      <w:pPr>
        <w:pStyle w:val="NoSpacing"/>
      </w:pPr>
    </w:p>
    <w:p w:rsidR="00920D84" w:rsidRDefault="00920D84" w:rsidP="00920D84">
      <w:pPr>
        <w:pStyle w:val="NoSpacing"/>
        <w:jc w:val="center"/>
      </w:pPr>
      <w:r>
        <w:rPr>
          <w:noProof/>
          <w:lang w:eastAsia="en-GB"/>
        </w:rPr>
        <w:drawing>
          <wp:inline distT="0" distB="0" distL="0" distR="0" wp14:anchorId="14979BE6" wp14:editId="3EAB8AEA">
            <wp:extent cx="1990725" cy="2847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2847975"/>
                    </a:xfrm>
                    <a:prstGeom prst="rect">
                      <a:avLst/>
                    </a:prstGeom>
                  </pic:spPr>
                </pic:pic>
              </a:graphicData>
            </a:graphic>
          </wp:inline>
        </w:drawing>
      </w:r>
    </w:p>
    <w:p w:rsidR="00FC681E" w:rsidRDefault="00FC681E">
      <w:r>
        <w:br w:type="page"/>
      </w:r>
    </w:p>
    <w:p w:rsidR="00FC681E" w:rsidRDefault="00FC681E" w:rsidP="00FC681E">
      <w:pPr>
        <w:pStyle w:val="NoSpacing"/>
      </w:pPr>
      <w:r>
        <w:lastRenderedPageBreak/>
        <w:t>Double clicking on any of the OD wells or the Ave OD field</w:t>
      </w:r>
    </w:p>
    <w:p w:rsidR="00FC681E" w:rsidRDefault="00FC681E" w:rsidP="00FC681E">
      <w:pPr>
        <w:pStyle w:val="NoSpacing"/>
      </w:pPr>
    </w:p>
    <w:p w:rsidR="00FC681E" w:rsidRDefault="00FC681E" w:rsidP="00FC681E">
      <w:pPr>
        <w:pStyle w:val="NoSpacing"/>
      </w:pPr>
      <w:r>
        <w:rPr>
          <w:noProof/>
          <w:lang w:eastAsia="en-GB"/>
        </w:rPr>
        <w:drawing>
          <wp:inline distT="0" distB="0" distL="0" distR="0" wp14:anchorId="12F1B2F0" wp14:editId="54726197">
            <wp:extent cx="3238500" cy="78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500" cy="781050"/>
                    </a:xfrm>
                    <a:prstGeom prst="rect">
                      <a:avLst/>
                    </a:prstGeom>
                  </pic:spPr>
                </pic:pic>
              </a:graphicData>
            </a:graphic>
          </wp:inline>
        </w:drawing>
      </w:r>
    </w:p>
    <w:p w:rsidR="00FC681E" w:rsidRDefault="00FC681E" w:rsidP="00FC681E">
      <w:pPr>
        <w:pStyle w:val="NoSpacing"/>
      </w:pPr>
      <w:r>
        <w:rPr>
          <w:noProof/>
          <w:lang w:eastAsia="en-GB"/>
        </w:rPr>
        <w:drawing>
          <wp:inline distT="0" distB="0" distL="0" distR="0" wp14:anchorId="67432560" wp14:editId="19477FB5">
            <wp:extent cx="1495425" cy="676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5425" cy="676275"/>
                    </a:xfrm>
                    <a:prstGeom prst="rect">
                      <a:avLst/>
                    </a:prstGeom>
                  </pic:spPr>
                </pic:pic>
              </a:graphicData>
            </a:graphic>
          </wp:inline>
        </w:drawing>
      </w:r>
    </w:p>
    <w:p w:rsidR="00FC681E" w:rsidRDefault="00FC681E" w:rsidP="00FC681E">
      <w:pPr>
        <w:pStyle w:val="NoSpacing"/>
      </w:pPr>
    </w:p>
    <w:p w:rsidR="00FC681E" w:rsidRDefault="00FC681E" w:rsidP="00FC681E">
      <w:pPr>
        <w:pStyle w:val="NoSpacing"/>
      </w:pPr>
      <w:r>
        <w:t>Shows the OD on the standards curve in green, for example for the Av OD above:</w:t>
      </w:r>
    </w:p>
    <w:p w:rsidR="00FC681E" w:rsidRDefault="00FC681E" w:rsidP="00FC681E">
      <w:pPr>
        <w:pStyle w:val="NoSpacing"/>
      </w:pPr>
    </w:p>
    <w:p w:rsidR="00FC681E" w:rsidRDefault="00461130" w:rsidP="00FC681E">
      <w:pPr>
        <w:pStyle w:val="NoSpacing"/>
      </w:pPr>
      <w:r>
        <w:rPr>
          <w:noProof/>
          <w:lang w:eastAsia="en-GB"/>
        </w:rPr>
        <w:drawing>
          <wp:inline distT="0" distB="0" distL="0" distR="0" wp14:anchorId="6A2A795F" wp14:editId="4A5F0E89">
            <wp:extent cx="5731510" cy="364871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648710"/>
                    </a:xfrm>
                    <a:prstGeom prst="rect">
                      <a:avLst/>
                    </a:prstGeom>
                  </pic:spPr>
                </pic:pic>
              </a:graphicData>
            </a:graphic>
          </wp:inline>
        </w:drawing>
      </w:r>
    </w:p>
    <w:p w:rsidR="00FC681E" w:rsidRDefault="00FC681E" w:rsidP="00FC681E">
      <w:pPr>
        <w:pStyle w:val="NoSpacing"/>
      </w:pPr>
    </w:p>
    <w:p w:rsidR="00FC681E" w:rsidRDefault="00FC681E" w:rsidP="00FC681E">
      <w:pPr>
        <w:pStyle w:val="NoSpacing"/>
        <w:rPr>
          <w:b/>
        </w:rPr>
      </w:pPr>
      <w:r w:rsidRPr="00FC681E">
        <w:rPr>
          <w:b/>
        </w:rPr>
        <w:t>If the dot does not appear it means that the OD is out of range.</w:t>
      </w:r>
    </w:p>
    <w:p w:rsidR="00FC681E" w:rsidRDefault="00FC681E" w:rsidP="00FC681E">
      <w:pPr>
        <w:pStyle w:val="NoSpacing"/>
        <w:rPr>
          <w:b/>
        </w:rPr>
      </w:pPr>
    </w:p>
    <w:p w:rsidR="00FC681E" w:rsidRDefault="00FC681E" w:rsidP="00FC681E">
      <w:pPr>
        <w:pStyle w:val="NoSpacing"/>
      </w:pPr>
      <w:r w:rsidRPr="00FC681E">
        <w:t>At any time the Print button can be pressed to get a screen dump of the relevant form.</w:t>
      </w:r>
    </w:p>
    <w:p w:rsidR="00FC681E" w:rsidRDefault="00FC681E" w:rsidP="00FC681E">
      <w:pPr>
        <w:pStyle w:val="NoSpacing"/>
      </w:pPr>
    </w:p>
    <w:p w:rsidR="00FC681E" w:rsidRDefault="00FC681E" w:rsidP="00FC681E">
      <w:pPr>
        <w:pStyle w:val="NoSpacing"/>
      </w:pPr>
      <w:r>
        <w:rPr>
          <w:noProof/>
          <w:lang w:eastAsia="en-GB"/>
        </w:rPr>
        <w:drawing>
          <wp:inline distT="0" distB="0" distL="0" distR="0" wp14:anchorId="6C7F78C2" wp14:editId="0E17A2A6">
            <wp:extent cx="2771775" cy="1333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1775" cy="1333500"/>
                    </a:xfrm>
                    <a:prstGeom prst="rect">
                      <a:avLst/>
                    </a:prstGeom>
                  </pic:spPr>
                </pic:pic>
              </a:graphicData>
            </a:graphic>
          </wp:inline>
        </w:drawing>
      </w:r>
    </w:p>
    <w:p w:rsidR="00FC681E" w:rsidRDefault="00FC681E" w:rsidP="00FC681E">
      <w:pPr>
        <w:pStyle w:val="NoSpacing"/>
      </w:pPr>
    </w:p>
    <w:p w:rsidR="00FC681E" w:rsidRDefault="00FC681E" w:rsidP="00FC681E">
      <w:pPr>
        <w:pStyle w:val="NoSpacing"/>
      </w:pPr>
    </w:p>
    <w:p w:rsidR="00FC681E" w:rsidRDefault="00FC681E" w:rsidP="00FC681E">
      <w:pPr>
        <w:pStyle w:val="NoSpacing"/>
      </w:pPr>
      <w:r>
        <w:t>This automatically pastes a screen dump ready for printing in the windows print pictures tool.</w:t>
      </w:r>
    </w:p>
    <w:p w:rsidR="00FC681E" w:rsidRDefault="00FC681E" w:rsidP="00FC681E">
      <w:pPr>
        <w:pStyle w:val="NoSpacing"/>
      </w:pPr>
    </w:p>
    <w:p w:rsidR="00FC681E" w:rsidRPr="00FC681E" w:rsidRDefault="00461130" w:rsidP="00FC681E">
      <w:pPr>
        <w:pStyle w:val="NoSpacing"/>
      </w:pPr>
      <w:r>
        <w:rPr>
          <w:noProof/>
          <w:lang w:eastAsia="en-GB"/>
        </w:rPr>
        <w:lastRenderedPageBreak/>
        <w:drawing>
          <wp:inline distT="0" distB="0" distL="0" distR="0" wp14:anchorId="77B4CDAF" wp14:editId="1FB0A260">
            <wp:extent cx="5731510" cy="431038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310380"/>
                    </a:xfrm>
                    <a:prstGeom prst="rect">
                      <a:avLst/>
                    </a:prstGeom>
                  </pic:spPr>
                </pic:pic>
              </a:graphicData>
            </a:graphic>
          </wp:inline>
        </w:drawing>
      </w:r>
    </w:p>
    <w:p w:rsidR="00FC681E" w:rsidRDefault="00FC681E" w:rsidP="00FC681E">
      <w:pPr>
        <w:pStyle w:val="NoSpacing"/>
        <w:rPr>
          <w:b/>
        </w:rPr>
      </w:pPr>
    </w:p>
    <w:p w:rsidR="00FC681E" w:rsidRDefault="00FC681E" w:rsidP="00FC681E">
      <w:pPr>
        <w:pStyle w:val="NoSpacing"/>
        <w:rPr>
          <w:b/>
          <w:sz w:val="24"/>
          <w:szCs w:val="24"/>
        </w:rPr>
      </w:pPr>
      <w:r w:rsidRPr="00FC681E">
        <w:rPr>
          <w:b/>
          <w:sz w:val="24"/>
          <w:szCs w:val="24"/>
        </w:rPr>
        <w:t xml:space="preserve">Note uncheck the Fit picture to frame button to print all fields on </w:t>
      </w:r>
      <w:proofErr w:type="gramStart"/>
      <w:r w:rsidRPr="00FC681E">
        <w:rPr>
          <w:b/>
          <w:sz w:val="24"/>
          <w:szCs w:val="24"/>
        </w:rPr>
        <w:t>a</w:t>
      </w:r>
      <w:proofErr w:type="gramEnd"/>
      <w:r w:rsidRPr="00FC681E">
        <w:rPr>
          <w:b/>
          <w:sz w:val="24"/>
          <w:szCs w:val="24"/>
        </w:rPr>
        <w:t xml:space="preserve"> A4 side.</w:t>
      </w:r>
    </w:p>
    <w:p w:rsidR="00FC681E" w:rsidRDefault="00FC681E" w:rsidP="00FC681E">
      <w:pPr>
        <w:pStyle w:val="NoSpacing"/>
        <w:rPr>
          <w:b/>
        </w:rPr>
      </w:pPr>
    </w:p>
    <w:p w:rsidR="00FC681E" w:rsidRPr="00FC681E" w:rsidRDefault="00FC681E" w:rsidP="00FC681E">
      <w:pPr>
        <w:pStyle w:val="NoSpacing"/>
      </w:pPr>
      <w:r w:rsidRPr="00FC681E">
        <w:t>Close the view plate report form by clicking in the top right corner.</w:t>
      </w:r>
    </w:p>
    <w:p w:rsidR="00FC681E" w:rsidRDefault="00FC681E" w:rsidP="00FC681E">
      <w:pPr>
        <w:pStyle w:val="NoSpacing"/>
        <w:jc w:val="center"/>
        <w:rPr>
          <w:b/>
        </w:rPr>
      </w:pPr>
      <w:r>
        <w:rPr>
          <w:noProof/>
          <w:lang w:eastAsia="en-GB"/>
        </w:rPr>
        <w:drawing>
          <wp:inline distT="0" distB="0" distL="0" distR="0" wp14:anchorId="232D0845" wp14:editId="37AC1D37">
            <wp:extent cx="4572000" cy="2686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0" cy="2686050"/>
                    </a:xfrm>
                    <a:prstGeom prst="rect">
                      <a:avLst/>
                    </a:prstGeom>
                  </pic:spPr>
                </pic:pic>
              </a:graphicData>
            </a:graphic>
          </wp:inline>
        </w:drawing>
      </w:r>
    </w:p>
    <w:p w:rsidR="00FC681E" w:rsidRDefault="00FC681E" w:rsidP="00FC681E">
      <w:pPr>
        <w:pStyle w:val="NoSpacing"/>
        <w:jc w:val="center"/>
        <w:rPr>
          <w:b/>
        </w:rPr>
      </w:pPr>
    </w:p>
    <w:p w:rsidR="00FC681E" w:rsidRPr="00FC681E" w:rsidRDefault="00FC681E" w:rsidP="00FC681E">
      <w:pPr>
        <w:pStyle w:val="NoSpacing"/>
      </w:pPr>
    </w:p>
    <w:p w:rsidR="00FC681E" w:rsidRDefault="00FC681E" w:rsidP="00FC681E">
      <w:pPr>
        <w:pStyle w:val="NoSpacing"/>
      </w:pPr>
      <w:r w:rsidRPr="00FC681E">
        <w:t>On the main form with the 96 well plate click on the button ‘Save data’ to import all entered data, the standards and the concentrations into the database.</w:t>
      </w:r>
    </w:p>
    <w:p w:rsidR="00FC681E" w:rsidRDefault="00FC681E" w:rsidP="00FC681E">
      <w:pPr>
        <w:jc w:val="center"/>
      </w:pPr>
      <w:r>
        <w:rPr>
          <w:noProof/>
          <w:lang w:eastAsia="en-GB"/>
        </w:rPr>
        <w:lastRenderedPageBreak/>
        <w:drawing>
          <wp:inline distT="0" distB="0" distL="0" distR="0" wp14:anchorId="6E318CE6" wp14:editId="2BC39277">
            <wp:extent cx="2695575" cy="4010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575" cy="4010025"/>
                    </a:xfrm>
                    <a:prstGeom prst="rect">
                      <a:avLst/>
                    </a:prstGeom>
                  </pic:spPr>
                </pic:pic>
              </a:graphicData>
            </a:graphic>
          </wp:inline>
        </w:drawing>
      </w:r>
    </w:p>
    <w:p w:rsidR="00D62FEE" w:rsidRDefault="00D62FEE" w:rsidP="00FC681E">
      <w:r>
        <w:t>On successfully saving the data a message will appear</w:t>
      </w:r>
    </w:p>
    <w:p w:rsidR="00D62FEE" w:rsidRDefault="00D62FEE" w:rsidP="00D62FEE">
      <w:pPr>
        <w:jc w:val="center"/>
      </w:pPr>
      <w:r>
        <w:rPr>
          <w:noProof/>
          <w:lang w:eastAsia="en-GB"/>
        </w:rPr>
        <w:drawing>
          <wp:inline distT="0" distB="0" distL="0" distR="0" wp14:anchorId="1B1EA8C8" wp14:editId="29DB65DF">
            <wp:extent cx="1438275" cy="1400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8275" cy="1400175"/>
                    </a:xfrm>
                    <a:prstGeom prst="rect">
                      <a:avLst/>
                    </a:prstGeom>
                  </pic:spPr>
                </pic:pic>
              </a:graphicData>
            </a:graphic>
          </wp:inline>
        </w:drawing>
      </w:r>
    </w:p>
    <w:p w:rsidR="00FC681E" w:rsidRDefault="00D62FEE" w:rsidP="00FC681E">
      <w:r>
        <w:t>Click OK and i</w:t>
      </w:r>
      <w:r w:rsidR="00FC681E">
        <w:t>n addition to saving the data this will clear the screen and prepare the database for further entry.</w:t>
      </w:r>
      <w:r w:rsidR="00FC681E">
        <w:br w:type="page"/>
      </w:r>
    </w:p>
    <w:p w:rsidR="00FC681E" w:rsidRDefault="00DF05AE" w:rsidP="00DF05AE">
      <w:pPr>
        <w:pStyle w:val="NoSpacing"/>
        <w:rPr>
          <w:b/>
        </w:rPr>
      </w:pPr>
      <w:r w:rsidRPr="00DF05AE">
        <w:rPr>
          <w:b/>
        </w:rPr>
        <w:lastRenderedPageBreak/>
        <w:t>Appendix I</w:t>
      </w:r>
      <w:r w:rsidRPr="00DF05AE">
        <w:rPr>
          <w:b/>
        </w:rPr>
        <w:tab/>
        <w:t>Definition of linearity</w:t>
      </w:r>
    </w:p>
    <w:p w:rsidR="00DF05AE" w:rsidRDefault="00DF05AE" w:rsidP="00DF05AE">
      <w:pPr>
        <w:pStyle w:val="NoSpacing"/>
        <w:rPr>
          <w:b/>
        </w:rPr>
      </w:pPr>
    </w:p>
    <w:p w:rsidR="00DF05AE" w:rsidRPr="00D217D0" w:rsidRDefault="00D217D0" w:rsidP="00DF05AE">
      <w:pPr>
        <w:pStyle w:val="NoSpacing"/>
        <w:rPr>
          <w:b/>
        </w:rPr>
      </w:pPr>
      <w:r w:rsidRPr="00D217D0">
        <w:t>The standard curve has known parametric form and is calculated at 10,000 points across the range of standard concentrations</w:t>
      </w:r>
      <w:r>
        <w:rPr>
          <w:b/>
        </w:rPr>
        <w:t xml:space="preserve">. </w:t>
      </w:r>
      <w:r w:rsidR="00DF05AE">
        <w:t xml:space="preserve">The gradient of the standards </w:t>
      </w:r>
      <w:r w:rsidR="004E422B">
        <w:t>curve</w:t>
      </w:r>
      <w:r>
        <w:t xml:space="preserve"> is estimated</w:t>
      </w:r>
      <w:r w:rsidR="00DF05AE">
        <w:t xml:space="preserve"> at 1</w:t>
      </w:r>
      <w:r w:rsidR="004E422B">
        <w:t>0</w:t>
      </w:r>
      <w:r w:rsidR="00DF05AE">
        <w:t>,000 points as:</w:t>
      </w:r>
    </w:p>
    <w:p w:rsidR="00DF05AE" w:rsidRDefault="00DF05AE" w:rsidP="00DF05AE">
      <w:pPr>
        <w:pStyle w:val="NoSpacing"/>
      </w:pPr>
    </w:p>
    <w:p w:rsidR="00DF05AE" w:rsidRDefault="00DF05AE" w:rsidP="00DF05AE">
      <w:pPr>
        <w:pStyle w:val="NoSpacing"/>
      </w:pPr>
      <w:r>
        <w:t>(</w:t>
      </w:r>
      <w:proofErr w:type="gramStart"/>
      <w:r>
        <w:t>y(</w:t>
      </w:r>
      <w:proofErr w:type="gramEnd"/>
      <w:r>
        <w:t>n) – y(n-1))/</w:t>
      </w:r>
      <w:proofErr w:type="gramStart"/>
      <w:r>
        <w:t>x(</w:t>
      </w:r>
      <w:proofErr w:type="gramEnd"/>
      <w:r>
        <w:t>n) – x(n-1), where n = 2 to 1</w:t>
      </w:r>
      <w:r w:rsidR="00D217D0">
        <w:t>0</w:t>
      </w:r>
      <w:r>
        <w:t>,000</w:t>
      </w:r>
    </w:p>
    <w:p w:rsidR="00DF05AE" w:rsidRDefault="00DF05AE" w:rsidP="00DF05AE">
      <w:pPr>
        <w:pStyle w:val="NoSpacing"/>
      </w:pPr>
    </w:p>
    <w:p w:rsidR="00DF05AE" w:rsidRPr="00DF05AE" w:rsidRDefault="00605114" w:rsidP="00DF05AE">
      <w:pPr>
        <w:pStyle w:val="NoSpacing"/>
      </w:pPr>
      <w:r>
        <w:t>The lower and upper limit for which this gradient is greater than or equal to 55% of the maximum gradient (which occurs at the midpoint) is then calculated as shown by the blue lines below.</w:t>
      </w:r>
    </w:p>
    <w:p w:rsidR="00DF05AE" w:rsidRDefault="00FB665B" w:rsidP="00DF05AE">
      <w:pPr>
        <w:pStyle w:val="NoSpacing"/>
        <w:rPr>
          <w:b/>
        </w:rPr>
      </w:pPr>
      <w:r w:rsidRPr="00FB665B">
        <w:rPr>
          <w:b/>
          <w:noProof/>
          <w:lang w:eastAsia="en-GB"/>
        </w:rPr>
        <w:drawing>
          <wp:inline distT="0" distB="0" distL="0" distR="0">
            <wp:extent cx="5731510" cy="40470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047087"/>
                    </a:xfrm>
                    <a:prstGeom prst="rect">
                      <a:avLst/>
                    </a:prstGeom>
                    <a:noFill/>
                    <a:ln>
                      <a:noFill/>
                    </a:ln>
                  </pic:spPr>
                </pic:pic>
              </a:graphicData>
            </a:graphic>
          </wp:inline>
        </w:drawing>
      </w:r>
    </w:p>
    <w:p w:rsidR="00DF05AE" w:rsidRDefault="00605114" w:rsidP="00DF05AE">
      <w:pPr>
        <w:pStyle w:val="NoSpacing"/>
      </w:pPr>
      <w:r>
        <w:t>Any ODS out of this range are ignored as the standards response is assumed not to be linear.</w:t>
      </w:r>
    </w:p>
    <w:p w:rsidR="00605114" w:rsidRDefault="00605114" w:rsidP="00DF05AE">
      <w:pPr>
        <w:pStyle w:val="NoSpacing"/>
      </w:pPr>
    </w:p>
    <w:p w:rsidR="00605114" w:rsidRDefault="00605114" w:rsidP="00DF05AE">
      <w:pPr>
        <w:pStyle w:val="NoSpacing"/>
      </w:pPr>
      <w:r>
        <w:t>The 55% cut-off is a parameter in the model and can be changed.</w:t>
      </w:r>
    </w:p>
    <w:p w:rsidR="00461130" w:rsidRDefault="00461130">
      <w:r>
        <w:br w:type="page"/>
      </w:r>
    </w:p>
    <w:p w:rsidR="00461130" w:rsidRPr="00461130" w:rsidRDefault="00461130" w:rsidP="00DF05AE">
      <w:pPr>
        <w:pStyle w:val="NoSpacing"/>
        <w:rPr>
          <w:b/>
        </w:rPr>
      </w:pPr>
      <w:r w:rsidRPr="00461130">
        <w:rPr>
          <w:b/>
        </w:rPr>
        <w:lastRenderedPageBreak/>
        <w:t>Appendix II</w:t>
      </w:r>
      <w:r w:rsidRPr="00461130">
        <w:rPr>
          <w:b/>
        </w:rPr>
        <w:tab/>
        <w:t>Table design</w:t>
      </w:r>
    </w:p>
    <w:p w:rsidR="00461130" w:rsidRDefault="00461130" w:rsidP="00DF05AE">
      <w:pPr>
        <w:pStyle w:val="NoSpacing"/>
      </w:pPr>
    </w:p>
    <w:p w:rsidR="00461130" w:rsidRDefault="00461130" w:rsidP="00DF05AE">
      <w:pPr>
        <w:pStyle w:val="NoSpacing"/>
      </w:pPr>
      <w:r>
        <w:rPr>
          <w:noProof/>
          <w:lang w:eastAsia="en-GB"/>
        </w:rPr>
        <w:drawing>
          <wp:inline distT="0" distB="0" distL="0" distR="0" wp14:anchorId="46E9A22D" wp14:editId="3F24EB25">
            <wp:extent cx="5731510" cy="374078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740785"/>
                    </a:xfrm>
                    <a:prstGeom prst="rect">
                      <a:avLst/>
                    </a:prstGeom>
                  </pic:spPr>
                </pic:pic>
              </a:graphicData>
            </a:graphic>
          </wp:inline>
        </w:drawing>
      </w:r>
    </w:p>
    <w:p w:rsidR="00461130" w:rsidRDefault="00461130" w:rsidP="00DF05AE">
      <w:pPr>
        <w:pStyle w:val="NoSpacing"/>
      </w:pPr>
    </w:p>
    <w:p w:rsidR="00461130" w:rsidRDefault="00461130" w:rsidP="00DF05AE">
      <w:pPr>
        <w:pStyle w:val="NoSpacing"/>
      </w:pPr>
      <w:proofErr w:type="spellStart"/>
      <w:r>
        <w:t>Tbl_Filename</w:t>
      </w:r>
      <w:proofErr w:type="spellEnd"/>
      <w:r>
        <w:t xml:space="preserve">, </w:t>
      </w:r>
      <w:proofErr w:type="spellStart"/>
      <w:r>
        <w:t>Tbl_MetaPlate</w:t>
      </w:r>
      <w:proofErr w:type="spellEnd"/>
      <w:r>
        <w:t xml:space="preserve"> and </w:t>
      </w:r>
      <w:proofErr w:type="spellStart"/>
      <w:r>
        <w:t>Tbl_samples</w:t>
      </w:r>
      <w:proofErr w:type="spellEnd"/>
      <w:r>
        <w:t xml:space="preserve"> contain the file, plate and QC passed well concentrations.</w:t>
      </w:r>
    </w:p>
    <w:p w:rsidR="00461130" w:rsidRDefault="00461130" w:rsidP="00DF05AE">
      <w:pPr>
        <w:pStyle w:val="NoSpacing"/>
      </w:pPr>
    </w:p>
    <w:p w:rsidR="00461130" w:rsidRDefault="00461130" w:rsidP="00DF05AE">
      <w:pPr>
        <w:pStyle w:val="NoSpacing"/>
      </w:pPr>
      <w:r>
        <w:t>Additional data is stored in:</w:t>
      </w:r>
    </w:p>
    <w:p w:rsidR="00461130" w:rsidRDefault="00461130" w:rsidP="00DF05AE">
      <w:pPr>
        <w:pStyle w:val="NoSpacing"/>
      </w:pPr>
    </w:p>
    <w:p w:rsidR="00461130" w:rsidRDefault="00461130" w:rsidP="00DF05AE">
      <w:pPr>
        <w:pStyle w:val="NoSpacing"/>
      </w:pPr>
      <w:proofErr w:type="spellStart"/>
      <w:r>
        <w:t>Tbl_RawFile</w:t>
      </w:r>
      <w:proofErr w:type="spellEnd"/>
      <w:r>
        <w:t xml:space="preserve"> – This consists of a long text dump of the contents of the XML file, so files cannot be lost if their paths are moved or deleted.</w:t>
      </w:r>
    </w:p>
    <w:p w:rsidR="00461130" w:rsidRDefault="00461130" w:rsidP="00DF05AE">
      <w:pPr>
        <w:pStyle w:val="NoSpacing"/>
      </w:pPr>
    </w:p>
    <w:p w:rsidR="00461130" w:rsidRDefault="00461130" w:rsidP="00DF05AE">
      <w:pPr>
        <w:pStyle w:val="NoSpacing"/>
      </w:pPr>
      <w:proofErr w:type="spellStart"/>
      <w:r>
        <w:t>Tbl_PlateReport</w:t>
      </w:r>
      <w:proofErr w:type="spellEnd"/>
      <w:r>
        <w:t xml:space="preserve"> – Contains details of the fit to the OD data for the wells.</w:t>
      </w:r>
    </w:p>
    <w:p w:rsidR="005D57D7" w:rsidRDefault="005D57D7" w:rsidP="00DF05AE">
      <w:pPr>
        <w:pStyle w:val="NoSpacing"/>
      </w:pPr>
    </w:p>
    <w:p w:rsidR="005D57D7" w:rsidRDefault="005D57D7" w:rsidP="00DF05AE">
      <w:pPr>
        <w:pStyle w:val="NoSpacing"/>
      </w:pPr>
      <w:r>
        <w:t xml:space="preserve">All other tables are created on the fly and destroyed when the main form </w:t>
      </w:r>
      <w:proofErr w:type="spellStart"/>
      <w:r>
        <w:t>frm_entry</w:t>
      </w:r>
      <w:proofErr w:type="spellEnd"/>
      <w:r>
        <w:t xml:space="preserve"> is closed.</w:t>
      </w:r>
    </w:p>
    <w:p w:rsidR="005D57D7" w:rsidRDefault="005D57D7" w:rsidP="00DF05AE">
      <w:pPr>
        <w:pStyle w:val="NoSpacing"/>
      </w:pPr>
    </w:p>
    <w:p w:rsidR="005D57D7" w:rsidRDefault="005D57D7" w:rsidP="00DF05AE">
      <w:pPr>
        <w:pStyle w:val="NoSpacing"/>
      </w:pPr>
      <w:proofErr w:type="spellStart"/>
      <w:proofErr w:type="gramStart"/>
      <w:r>
        <w:t>name_store</w:t>
      </w:r>
      <w:proofErr w:type="spellEnd"/>
      <w:proofErr w:type="gramEnd"/>
      <w:r>
        <w:t xml:space="preserve"> is an internal table that is used to hold the last location for the file browser – do not delete</w:t>
      </w:r>
    </w:p>
    <w:p w:rsidR="00461130" w:rsidRDefault="00461130">
      <w:r>
        <w:br w:type="page"/>
      </w:r>
    </w:p>
    <w:p w:rsidR="00461130" w:rsidRDefault="00461130" w:rsidP="00DF05AE">
      <w:pPr>
        <w:pStyle w:val="NoSpacing"/>
        <w:rPr>
          <w:b/>
        </w:rPr>
      </w:pPr>
      <w:r w:rsidRPr="00461130">
        <w:rPr>
          <w:b/>
        </w:rPr>
        <w:lastRenderedPageBreak/>
        <w:t>Appendix III</w:t>
      </w:r>
      <w:r>
        <w:rPr>
          <w:b/>
        </w:rPr>
        <w:tab/>
        <w:t>Standard curve fitting</w:t>
      </w:r>
    </w:p>
    <w:p w:rsidR="00461130" w:rsidRDefault="00461130" w:rsidP="00DF05AE">
      <w:pPr>
        <w:pStyle w:val="NoSpacing"/>
        <w:rPr>
          <w:b/>
        </w:rPr>
      </w:pPr>
    </w:p>
    <w:p w:rsidR="00461130" w:rsidRDefault="00461130" w:rsidP="00DF05AE">
      <w:pPr>
        <w:pStyle w:val="NoSpacing"/>
      </w:pPr>
      <w:r>
        <w:t>Four parameter logistic curves are fitted to the standards by default – this can easily be changed by editing a switch in the code.</w:t>
      </w:r>
    </w:p>
    <w:p w:rsidR="00461130" w:rsidRDefault="00461130" w:rsidP="00DF05AE">
      <w:pPr>
        <w:pStyle w:val="NoSpacing"/>
      </w:pPr>
    </w:p>
    <w:p w:rsidR="00461130" w:rsidRDefault="00461130" w:rsidP="00DF05AE">
      <w:pPr>
        <w:pStyle w:val="NoSpacing"/>
      </w:pPr>
      <w:r>
        <w:t xml:space="preserve">The fit is performed by minimising the least square error, using unconstrained minimization via the </w:t>
      </w:r>
      <w:proofErr w:type="spellStart"/>
      <w:r>
        <w:t>Nelder</w:t>
      </w:r>
      <w:proofErr w:type="spellEnd"/>
      <w:r>
        <w:t xml:space="preserve"> Mead algorithm.</w:t>
      </w:r>
    </w:p>
    <w:p w:rsidR="00461130" w:rsidRDefault="00461130" w:rsidP="00DF05AE">
      <w:pPr>
        <w:pStyle w:val="NoSpacing"/>
      </w:pPr>
    </w:p>
    <w:p w:rsidR="00461130" w:rsidRDefault="00461130" w:rsidP="00DF05AE">
      <w:pPr>
        <w:pStyle w:val="NoSpacing"/>
      </w:pPr>
      <w:r>
        <w:t xml:space="preserve">This is </w:t>
      </w:r>
      <w:r w:rsidR="005D57D7">
        <w:t xml:space="preserve">contained in the </w:t>
      </w:r>
      <w:proofErr w:type="spellStart"/>
      <w:r w:rsidR="005D57D7">
        <w:t>NelderMead</w:t>
      </w:r>
      <w:proofErr w:type="spellEnd"/>
      <w:r w:rsidR="005D57D7">
        <w:t xml:space="preserve"> module as:</w:t>
      </w:r>
    </w:p>
    <w:p w:rsidR="005D57D7" w:rsidRDefault="005D57D7" w:rsidP="00DF05AE">
      <w:pPr>
        <w:pStyle w:val="NoSpacing"/>
      </w:pPr>
    </w:p>
    <w:p w:rsidR="005D57D7" w:rsidRDefault="005D57D7" w:rsidP="00DF05AE">
      <w:pPr>
        <w:pStyle w:val="NoSpacing"/>
      </w:pPr>
      <w:r>
        <w:rPr>
          <w:noProof/>
          <w:lang w:eastAsia="en-GB"/>
        </w:rPr>
        <w:drawing>
          <wp:inline distT="0" distB="0" distL="0" distR="0" wp14:anchorId="75BBC13A" wp14:editId="614B90F5">
            <wp:extent cx="5731510" cy="20389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038985"/>
                    </a:xfrm>
                    <a:prstGeom prst="rect">
                      <a:avLst/>
                    </a:prstGeom>
                  </pic:spPr>
                </pic:pic>
              </a:graphicData>
            </a:graphic>
          </wp:inline>
        </w:drawing>
      </w:r>
    </w:p>
    <w:p w:rsidR="005D57D7" w:rsidRDefault="005D57D7" w:rsidP="00DF05AE">
      <w:pPr>
        <w:pStyle w:val="NoSpacing"/>
      </w:pPr>
      <w:r>
        <w:t xml:space="preserve">To improve validation this is identical to the </w:t>
      </w:r>
      <w:proofErr w:type="spellStart"/>
      <w:r>
        <w:t>matlab</w:t>
      </w:r>
      <w:proofErr w:type="spellEnd"/>
      <w:r>
        <w:t xml:space="preserve"> </w:t>
      </w:r>
      <w:proofErr w:type="spellStart"/>
      <w:r>
        <w:t>fmin</w:t>
      </w:r>
      <w:proofErr w:type="spellEnd"/>
      <w:r>
        <w:t xml:space="preserve"> function and test functions give identical results in </w:t>
      </w:r>
      <w:proofErr w:type="spellStart"/>
      <w:r>
        <w:t>matlab</w:t>
      </w:r>
      <w:proofErr w:type="spellEnd"/>
      <w:r>
        <w:t xml:space="preserve"> and VBA</w:t>
      </w:r>
    </w:p>
    <w:p w:rsidR="005D57D7" w:rsidRDefault="005D57D7">
      <w:r>
        <w:br w:type="page"/>
      </w:r>
    </w:p>
    <w:p w:rsidR="005D57D7" w:rsidRDefault="005D57D7" w:rsidP="00DF05AE">
      <w:pPr>
        <w:pStyle w:val="NoSpacing"/>
        <w:rPr>
          <w:b/>
        </w:rPr>
      </w:pPr>
      <w:r w:rsidRPr="005D57D7">
        <w:rPr>
          <w:b/>
        </w:rPr>
        <w:lastRenderedPageBreak/>
        <w:t>Appendix IV</w:t>
      </w:r>
      <w:r>
        <w:rPr>
          <w:b/>
        </w:rPr>
        <w:tab/>
        <w:t>Forms</w:t>
      </w:r>
    </w:p>
    <w:p w:rsidR="005D57D7" w:rsidRDefault="005D57D7" w:rsidP="00DF05AE">
      <w:pPr>
        <w:pStyle w:val="NoSpacing"/>
        <w:rPr>
          <w:b/>
        </w:rPr>
      </w:pPr>
    </w:p>
    <w:p w:rsidR="005D57D7" w:rsidRPr="005D57D7" w:rsidRDefault="005D57D7" w:rsidP="00DF05AE">
      <w:pPr>
        <w:pStyle w:val="NoSpacing"/>
      </w:pPr>
      <w:r>
        <w:t xml:space="preserve">There are three forms. The main form for controlling the application is </w:t>
      </w:r>
      <w:proofErr w:type="spellStart"/>
      <w:r>
        <w:t>frm_entry</w:t>
      </w:r>
      <w:proofErr w:type="spellEnd"/>
      <w:r>
        <w:t xml:space="preserve"> – all functionality is initiated form here. This is the only form that should be opened manually.</w:t>
      </w:r>
    </w:p>
    <w:p w:rsidR="005D57D7" w:rsidRDefault="005D57D7" w:rsidP="00DF05AE">
      <w:pPr>
        <w:pStyle w:val="NoSpacing"/>
        <w:rPr>
          <w:b/>
        </w:rPr>
      </w:pPr>
    </w:p>
    <w:p w:rsidR="005D57D7" w:rsidRPr="005D57D7" w:rsidRDefault="005D57D7" w:rsidP="00DF05AE">
      <w:pPr>
        <w:pStyle w:val="NoSpacing"/>
        <w:rPr>
          <w:b/>
        </w:rPr>
      </w:pPr>
      <w:r>
        <w:rPr>
          <w:noProof/>
          <w:lang w:eastAsia="en-GB"/>
        </w:rPr>
        <w:drawing>
          <wp:inline distT="0" distB="0" distL="0" distR="0" wp14:anchorId="67924EFD" wp14:editId="5C33F573">
            <wp:extent cx="2647950" cy="2486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47950" cy="2486025"/>
                    </a:xfrm>
                    <a:prstGeom prst="rect">
                      <a:avLst/>
                    </a:prstGeom>
                  </pic:spPr>
                </pic:pic>
              </a:graphicData>
            </a:graphic>
          </wp:inline>
        </w:drawing>
      </w:r>
    </w:p>
    <w:p w:rsidR="005B7B81" w:rsidRDefault="005B7B81">
      <w:pPr>
        <w:rPr>
          <w:b/>
        </w:rPr>
      </w:pPr>
      <w:r>
        <w:rPr>
          <w:b/>
        </w:rPr>
        <w:br w:type="page"/>
      </w:r>
    </w:p>
    <w:p w:rsidR="00461130" w:rsidRDefault="005B7B81" w:rsidP="00DF05AE">
      <w:pPr>
        <w:pStyle w:val="NoSpacing"/>
        <w:rPr>
          <w:b/>
        </w:rPr>
      </w:pPr>
      <w:r>
        <w:rPr>
          <w:b/>
        </w:rPr>
        <w:lastRenderedPageBreak/>
        <w:t xml:space="preserve">Appendix V </w:t>
      </w:r>
      <w:r w:rsidR="00D273DC">
        <w:rPr>
          <w:b/>
        </w:rPr>
        <w:tab/>
      </w:r>
      <w:r>
        <w:rPr>
          <w:b/>
        </w:rPr>
        <w:t>Modules</w:t>
      </w:r>
    </w:p>
    <w:p w:rsidR="00D273DC" w:rsidRDefault="00D273DC" w:rsidP="00DF05AE">
      <w:pPr>
        <w:pStyle w:val="NoSpacing"/>
        <w:rPr>
          <w:b/>
        </w:rPr>
      </w:pPr>
    </w:p>
    <w:p w:rsidR="005B7B81" w:rsidRDefault="005B7B81" w:rsidP="00DF05AE">
      <w:pPr>
        <w:pStyle w:val="NoSpacing"/>
        <w:rPr>
          <w:b/>
        </w:rPr>
      </w:pPr>
      <w:r>
        <w:rPr>
          <w:b/>
        </w:rPr>
        <w:t xml:space="preserve">There are </w:t>
      </w:r>
      <w:r w:rsidR="00D273DC">
        <w:rPr>
          <w:b/>
        </w:rPr>
        <w:t>16 Modules containing the VBA code, behind the application</w:t>
      </w:r>
    </w:p>
    <w:p w:rsidR="005B7B81" w:rsidRDefault="005B7B81" w:rsidP="00DF05AE">
      <w:pPr>
        <w:pStyle w:val="NoSpacing"/>
        <w:rPr>
          <w:b/>
        </w:rPr>
      </w:pPr>
    </w:p>
    <w:p w:rsidR="005B7B81" w:rsidRDefault="005B7B81" w:rsidP="00DF05AE">
      <w:pPr>
        <w:pStyle w:val="NoSpacing"/>
        <w:rPr>
          <w:b/>
        </w:rPr>
      </w:pPr>
      <w:r>
        <w:rPr>
          <w:noProof/>
          <w:lang w:eastAsia="en-GB"/>
        </w:rPr>
        <w:drawing>
          <wp:inline distT="0" distB="0" distL="0" distR="0" wp14:anchorId="26FCB1A8" wp14:editId="51A1011D">
            <wp:extent cx="2038350" cy="2609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38350" cy="2609850"/>
                    </a:xfrm>
                    <a:prstGeom prst="rect">
                      <a:avLst/>
                    </a:prstGeom>
                  </pic:spPr>
                </pic:pic>
              </a:graphicData>
            </a:graphic>
          </wp:inline>
        </w:drawing>
      </w:r>
    </w:p>
    <w:p w:rsidR="00461130" w:rsidRPr="005B7B81" w:rsidRDefault="00461130" w:rsidP="00DF05AE">
      <w:pPr>
        <w:pStyle w:val="NoSpacing"/>
        <w:rPr>
          <w:b/>
        </w:rPr>
      </w:pPr>
    </w:p>
    <w:p w:rsidR="005B7B81" w:rsidRPr="005B7B81" w:rsidRDefault="005B7B81" w:rsidP="005B7B81">
      <w:pPr>
        <w:pStyle w:val="NoSpacing"/>
        <w:numPr>
          <w:ilvl w:val="0"/>
          <w:numId w:val="3"/>
        </w:numPr>
        <w:rPr>
          <w:b/>
        </w:rPr>
      </w:pPr>
      <w:proofErr w:type="spellStart"/>
      <w:r w:rsidRPr="005B7B81">
        <w:rPr>
          <w:b/>
        </w:rPr>
        <w:t>Browser_code</w:t>
      </w:r>
      <w:proofErr w:type="spellEnd"/>
    </w:p>
    <w:p w:rsidR="005B7B81" w:rsidRDefault="005B7B81" w:rsidP="005B7B81">
      <w:pPr>
        <w:pStyle w:val="NoSpacing"/>
        <w:ind w:firstLine="360"/>
      </w:pPr>
      <w:r>
        <w:t>Code for the file browser functionality also includes file path functions</w:t>
      </w:r>
    </w:p>
    <w:p w:rsidR="005B7B81" w:rsidRDefault="005B7B81" w:rsidP="005B7B81">
      <w:pPr>
        <w:pStyle w:val="NoSpacing"/>
      </w:pPr>
    </w:p>
    <w:p w:rsidR="005B7B81" w:rsidRDefault="005B7B81" w:rsidP="005B7B81">
      <w:pPr>
        <w:pStyle w:val="NoSpacing"/>
        <w:numPr>
          <w:ilvl w:val="0"/>
          <w:numId w:val="3"/>
        </w:numPr>
        <w:rPr>
          <w:b/>
        </w:rPr>
      </w:pPr>
      <w:proofErr w:type="spellStart"/>
      <w:r w:rsidRPr="005B7B81">
        <w:rPr>
          <w:b/>
        </w:rPr>
        <w:t>DrawGraph</w:t>
      </w:r>
      <w:proofErr w:type="spellEnd"/>
    </w:p>
    <w:p w:rsidR="005B7B81" w:rsidRPr="005B7B81" w:rsidRDefault="005B7B81" w:rsidP="005B7B81">
      <w:pPr>
        <w:pStyle w:val="NoSpacing"/>
        <w:ind w:left="360"/>
      </w:pPr>
      <w:r w:rsidRPr="005B7B81">
        <w:t xml:space="preserve">Draws the figures using the active X control </w:t>
      </w:r>
      <w:proofErr w:type="spellStart"/>
      <w:r w:rsidRPr="005B7B81">
        <w:t>N</w:t>
      </w:r>
      <w:ins w:id="3" w:author="Nuredin Ibrahim Mohammed" w:date="2017-05-23T09:51:00Z">
        <w:r w:rsidR="00DA621C">
          <w:t>TG</w:t>
        </w:r>
      </w:ins>
      <w:del w:id="4" w:author="Nuredin Ibrahim Mohammed" w:date="2017-05-23T09:51:00Z">
        <w:r w:rsidRPr="005B7B81" w:rsidDel="00DA621C">
          <w:delText>Cg</w:delText>
        </w:r>
      </w:del>
      <w:r w:rsidRPr="005B7B81">
        <w:t>raph</w:t>
      </w:r>
      <w:proofErr w:type="spellEnd"/>
      <w:r w:rsidRPr="005B7B81">
        <w:t xml:space="preserve"> (see Appendix Vi)</w:t>
      </w:r>
      <w:r>
        <w:t>. Also extracts standards and the backgrounds (two forms)</w:t>
      </w:r>
    </w:p>
    <w:p w:rsidR="005B7B81" w:rsidRPr="005B7B81" w:rsidRDefault="005B7B81" w:rsidP="005B7B81">
      <w:pPr>
        <w:pStyle w:val="NoSpacing"/>
        <w:rPr>
          <w:b/>
        </w:rPr>
      </w:pPr>
    </w:p>
    <w:p w:rsidR="005B7B81" w:rsidRPr="00D273DC" w:rsidRDefault="005B7B81" w:rsidP="005B7B81">
      <w:pPr>
        <w:pStyle w:val="NoSpacing"/>
        <w:numPr>
          <w:ilvl w:val="0"/>
          <w:numId w:val="3"/>
        </w:numPr>
        <w:rPr>
          <w:b/>
        </w:rPr>
      </w:pPr>
      <w:proofErr w:type="spellStart"/>
      <w:r w:rsidRPr="00D273DC">
        <w:rPr>
          <w:b/>
        </w:rPr>
        <w:t>form_control</w:t>
      </w:r>
      <w:proofErr w:type="spellEnd"/>
    </w:p>
    <w:p w:rsidR="005B7B81" w:rsidRDefault="005B7B81" w:rsidP="005B7B81">
      <w:pPr>
        <w:pStyle w:val="NoSpacing"/>
        <w:ind w:firstLine="360"/>
      </w:pPr>
      <w:r>
        <w:t>Form controls for the 96 well plate, plus vis/</w:t>
      </w:r>
      <w:proofErr w:type="spellStart"/>
      <w:r>
        <w:t>invis</w:t>
      </w:r>
      <w:proofErr w:type="spellEnd"/>
      <w:r>
        <w:t xml:space="preserve"> controls</w:t>
      </w:r>
    </w:p>
    <w:p w:rsidR="005B7B81" w:rsidRDefault="005B7B81" w:rsidP="005B7B81">
      <w:pPr>
        <w:pStyle w:val="NoSpacing"/>
        <w:ind w:firstLine="360"/>
      </w:pPr>
    </w:p>
    <w:p w:rsidR="005B7B81" w:rsidRPr="00D273DC" w:rsidRDefault="005B7B81" w:rsidP="005B7B81">
      <w:pPr>
        <w:pStyle w:val="NoSpacing"/>
        <w:numPr>
          <w:ilvl w:val="0"/>
          <w:numId w:val="3"/>
        </w:numPr>
        <w:rPr>
          <w:b/>
        </w:rPr>
      </w:pPr>
      <w:r w:rsidRPr="00D273DC">
        <w:rPr>
          <w:b/>
        </w:rPr>
        <w:t>Functions</w:t>
      </w:r>
    </w:p>
    <w:p w:rsidR="005B7B81" w:rsidRDefault="005B7B81" w:rsidP="005B7B81">
      <w:pPr>
        <w:pStyle w:val="NoSpacing"/>
        <w:ind w:firstLine="360"/>
      </w:pPr>
      <w:r>
        <w:t xml:space="preserve">4 and 5 parameters logistic functions for the </w:t>
      </w:r>
      <w:proofErr w:type="spellStart"/>
      <w:r>
        <w:t>Nelder</w:t>
      </w:r>
      <w:proofErr w:type="spellEnd"/>
      <w:r>
        <w:t xml:space="preserve"> Mead optimization</w:t>
      </w:r>
    </w:p>
    <w:p w:rsidR="005B7B81" w:rsidRDefault="005B7B81" w:rsidP="005B7B81">
      <w:pPr>
        <w:pStyle w:val="NoSpacing"/>
        <w:ind w:firstLine="360"/>
      </w:pPr>
    </w:p>
    <w:p w:rsidR="005B7B81" w:rsidRPr="00D273DC" w:rsidRDefault="005B7B81" w:rsidP="005B7B81">
      <w:pPr>
        <w:pStyle w:val="NoSpacing"/>
        <w:numPr>
          <w:ilvl w:val="0"/>
          <w:numId w:val="3"/>
        </w:numPr>
        <w:rPr>
          <w:b/>
        </w:rPr>
      </w:pPr>
      <w:proofErr w:type="spellStart"/>
      <w:r w:rsidRPr="00D273DC">
        <w:rPr>
          <w:b/>
        </w:rPr>
        <w:t>Helper_Code</w:t>
      </w:r>
      <w:proofErr w:type="spellEnd"/>
    </w:p>
    <w:p w:rsidR="00D273DC" w:rsidRDefault="00D273DC" w:rsidP="00D273DC">
      <w:pPr>
        <w:pStyle w:val="NoSpacing"/>
        <w:ind w:left="360"/>
      </w:pPr>
      <w:r>
        <w:t>Utility functions</w:t>
      </w:r>
    </w:p>
    <w:p w:rsidR="005B7B81" w:rsidRDefault="005B7B81" w:rsidP="005B7B81">
      <w:pPr>
        <w:pStyle w:val="NoSpacing"/>
      </w:pPr>
    </w:p>
    <w:p w:rsidR="005B7B81" w:rsidRPr="00D273DC" w:rsidRDefault="005B7B81" w:rsidP="005B7B81">
      <w:pPr>
        <w:pStyle w:val="NoSpacing"/>
        <w:numPr>
          <w:ilvl w:val="0"/>
          <w:numId w:val="3"/>
        </w:numPr>
        <w:rPr>
          <w:b/>
        </w:rPr>
      </w:pPr>
      <w:proofErr w:type="spellStart"/>
      <w:r w:rsidRPr="00D273DC">
        <w:rPr>
          <w:b/>
        </w:rPr>
        <w:t>Manage_events</w:t>
      </w:r>
      <w:proofErr w:type="spellEnd"/>
    </w:p>
    <w:p w:rsidR="00D273DC" w:rsidRDefault="00D273DC" w:rsidP="00D273DC">
      <w:pPr>
        <w:pStyle w:val="NoSpacing"/>
        <w:ind w:left="360"/>
      </w:pPr>
      <w:r>
        <w:t>This was used in dynamic building of forms with many events – not needed for running</w:t>
      </w:r>
    </w:p>
    <w:p w:rsidR="00D273DC" w:rsidRDefault="00D273DC" w:rsidP="00D273DC">
      <w:pPr>
        <w:pStyle w:val="NoSpacing"/>
      </w:pPr>
    </w:p>
    <w:p w:rsidR="005B7B81" w:rsidRPr="00D273DC" w:rsidRDefault="005B7B81" w:rsidP="005B7B81">
      <w:pPr>
        <w:pStyle w:val="NoSpacing"/>
        <w:numPr>
          <w:ilvl w:val="0"/>
          <w:numId w:val="3"/>
        </w:numPr>
        <w:rPr>
          <w:b/>
        </w:rPr>
      </w:pPr>
      <w:proofErr w:type="spellStart"/>
      <w:r w:rsidRPr="00D273DC">
        <w:rPr>
          <w:b/>
        </w:rPr>
        <w:t>NelederMead</w:t>
      </w:r>
      <w:proofErr w:type="spellEnd"/>
    </w:p>
    <w:p w:rsidR="00D273DC" w:rsidRDefault="00D273DC" w:rsidP="00D273DC">
      <w:pPr>
        <w:pStyle w:val="NoSpacing"/>
        <w:ind w:left="360"/>
      </w:pPr>
      <w:r>
        <w:t xml:space="preserve">Optimisation functions, use validated </w:t>
      </w:r>
      <w:proofErr w:type="spellStart"/>
      <w:r>
        <w:t>Matlab</w:t>
      </w:r>
      <w:proofErr w:type="spellEnd"/>
      <w:r>
        <w:t xml:space="preserve"> routine nelderMEad2</w:t>
      </w:r>
    </w:p>
    <w:p w:rsidR="00D273DC" w:rsidRDefault="00D273DC" w:rsidP="00D273DC">
      <w:pPr>
        <w:pStyle w:val="NoSpacing"/>
      </w:pPr>
    </w:p>
    <w:p w:rsidR="005B7B81" w:rsidRPr="00D273DC" w:rsidRDefault="005B7B81" w:rsidP="005B7B81">
      <w:pPr>
        <w:pStyle w:val="NoSpacing"/>
        <w:numPr>
          <w:ilvl w:val="0"/>
          <w:numId w:val="3"/>
        </w:numPr>
        <w:rPr>
          <w:b/>
        </w:rPr>
      </w:pPr>
      <w:proofErr w:type="spellStart"/>
      <w:r w:rsidRPr="00D273DC">
        <w:rPr>
          <w:b/>
        </w:rPr>
        <w:t>Plotdata</w:t>
      </w:r>
      <w:proofErr w:type="spellEnd"/>
    </w:p>
    <w:p w:rsidR="00D273DC" w:rsidRDefault="00D273DC" w:rsidP="00D273DC">
      <w:pPr>
        <w:pStyle w:val="NoSpacing"/>
        <w:ind w:left="360"/>
      </w:pPr>
      <w:r>
        <w:t>Functions used to check and plot data on the report form</w:t>
      </w:r>
    </w:p>
    <w:p w:rsidR="00D273DC" w:rsidRDefault="00D273DC" w:rsidP="00D273DC">
      <w:pPr>
        <w:pStyle w:val="NoSpacing"/>
      </w:pPr>
    </w:p>
    <w:p w:rsidR="005B7B81" w:rsidRPr="00D273DC" w:rsidRDefault="005B7B81" w:rsidP="005B7B81">
      <w:pPr>
        <w:pStyle w:val="NoSpacing"/>
        <w:numPr>
          <w:ilvl w:val="0"/>
          <w:numId w:val="3"/>
        </w:numPr>
        <w:rPr>
          <w:b/>
        </w:rPr>
      </w:pPr>
      <w:r w:rsidRPr="00D273DC">
        <w:rPr>
          <w:b/>
        </w:rPr>
        <w:t>Print</w:t>
      </w:r>
    </w:p>
    <w:p w:rsidR="00D273DC" w:rsidRDefault="00D273DC" w:rsidP="00D273DC">
      <w:pPr>
        <w:pStyle w:val="NoSpacing"/>
        <w:ind w:left="360"/>
      </w:pPr>
      <w:r>
        <w:t>API for printing file to windows print window – do not edit.</w:t>
      </w:r>
    </w:p>
    <w:p w:rsidR="00D273DC" w:rsidRDefault="00D273DC" w:rsidP="00D273DC">
      <w:pPr>
        <w:pStyle w:val="NoSpacing"/>
        <w:ind w:left="360"/>
      </w:pPr>
    </w:p>
    <w:p w:rsidR="005B7B81" w:rsidRPr="00D273DC" w:rsidRDefault="005B7B81" w:rsidP="005B7B81">
      <w:pPr>
        <w:pStyle w:val="NoSpacing"/>
        <w:numPr>
          <w:ilvl w:val="0"/>
          <w:numId w:val="3"/>
        </w:numPr>
        <w:rPr>
          <w:b/>
        </w:rPr>
      </w:pPr>
      <w:proofErr w:type="spellStart"/>
      <w:r w:rsidRPr="00D273DC">
        <w:rPr>
          <w:b/>
        </w:rPr>
        <w:t>readFile</w:t>
      </w:r>
      <w:proofErr w:type="spellEnd"/>
    </w:p>
    <w:p w:rsidR="00D273DC" w:rsidRDefault="00D273DC" w:rsidP="00D273DC">
      <w:pPr>
        <w:pStyle w:val="NoSpacing"/>
        <w:ind w:left="360"/>
      </w:pPr>
      <w:r>
        <w:t>Functions for reading form csv file – not used</w:t>
      </w:r>
    </w:p>
    <w:p w:rsidR="00D273DC" w:rsidRDefault="00D273DC">
      <w:r>
        <w:br w:type="page"/>
      </w:r>
    </w:p>
    <w:p w:rsidR="005B7B81" w:rsidRPr="00D273DC" w:rsidRDefault="005B7B81" w:rsidP="005B7B81">
      <w:pPr>
        <w:pStyle w:val="NoSpacing"/>
        <w:numPr>
          <w:ilvl w:val="0"/>
          <w:numId w:val="3"/>
        </w:numPr>
        <w:rPr>
          <w:b/>
        </w:rPr>
      </w:pPr>
      <w:proofErr w:type="spellStart"/>
      <w:r w:rsidRPr="00D273DC">
        <w:rPr>
          <w:b/>
        </w:rPr>
        <w:lastRenderedPageBreak/>
        <w:t>runFit</w:t>
      </w:r>
      <w:proofErr w:type="spellEnd"/>
    </w:p>
    <w:p w:rsidR="00D273DC" w:rsidRDefault="00D273DC" w:rsidP="00D273DC">
      <w:pPr>
        <w:pStyle w:val="NoSpacing"/>
        <w:ind w:firstLine="360"/>
      </w:pPr>
      <w:r>
        <w:t xml:space="preserve">Used for testing and validating the </w:t>
      </w:r>
      <w:proofErr w:type="spellStart"/>
      <w:r>
        <w:t>NelderMead</w:t>
      </w:r>
      <w:proofErr w:type="spellEnd"/>
      <w:r>
        <w:t xml:space="preserve"> optimization</w:t>
      </w:r>
    </w:p>
    <w:p w:rsidR="00D273DC" w:rsidRDefault="00D273DC" w:rsidP="00D273DC">
      <w:pPr>
        <w:pStyle w:val="NoSpacing"/>
        <w:ind w:left="720"/>
      </w:pPr>
    </w:p>
    <w:p w:rsidR="005B7B81" w:rsidRPr="00D273DC" w:rsidRDefault="005B7B81" w:rsidP="005B7B81">
      <w:pPr>
        <w:pStyle w:val="NoSpacing"/>
        <w:numPr>
          <w:ilvl w:val="0"/>
          <w:numId w:val="3"/>
        </w:numPr>
        <w:rPr>
          <w:b/>
        </w:rPr>
      </w:pPr>
      <w:proofErr w:type="spellStart"/>
      <w:r w:rsidRPr="00D273DC">
        <w:rPr>
          <w:b/>
        </w:rPr>
        <w:t>ShellSort</w:t>
      </w:r>
      <w:proofErr w:type="spellEnd"/>
    </w:p>
    <w:p w:rsidR="00D273DC" w:rsidRDefault="00D273DC" w:rsidP="00D273DC">
      <w:pPr>
        <w:pStyle w:val="NoSpacing"/>
        <w:ind w:firstLine="360"/>
      </w:pPr>
      <w:r>
        <w:t>Very simple sort function – OK for this application as sorts are small</w:t>
      </w:r>
    </w:p>
    <w:p w:rsidR="00D273DC" w:rsidRDefault="00D273DC" w:rsidP="00D273DC">
      <w:pPr>
        <w:pStyle w:val="NoSpacing"/>
      </w:pPr>
    </w:p>
    <w:p w:rsidR="005B7B81" w:rsidRPr="00D273DC" w:rsidRDefault="005B7B81" w:rsidP="005B7B81">
      <w:pPr>
        <w:pStyle w:val="NoSpacing"/>
        <w:numPr>
          <w:ilvl w:val="0"/>
          <w:numId w:val="3"/>
        </w:numPr>
        <w:rPr>
          <w:b/>
        </w:rPr>
      </w:pPr>
      <w:proofErr w:type="spellStart"/>
      <w:r w:rsidRPr="00D273DC">
        <w:rPr>
          <w:b/>
        </w:rPr>
        <w:t>Snapshotmodule</w:t>
      </w:r>
      <w:proofErr w:type="spellEnd"/>
    </w:p>
    <w:p w:rsidR="00D273DC" w:rsidRDefault="00D273DC" w:rsidP="00D273DC">
      <w:pPr>
        <w:pStyle w:val="NoSpacing"/>
        <w:ind w:left="360"/>
      </w:pPr>
      <w:r>
        <w:t>Snapshot API – do not edit.</w:t>
      </w:r>
    </w:p>
    <w:p w:rsidR="00D273DC" w:rsidRDefault="00D273DC" w:rsidP="00D273DC">
      <w:pPr>
        <w:pStyle w:val="NoSpacing"/>
      </w:pPr>
    </w:p>
    <w:p w:rsidR="005B7B81" w:rsidRPr="00D273DC" w:rsidRDefault="005B7B81" w:rsidP="005B7B81">
      <w:pPr>
        <w:pStyle w:val="NoSpacing"/>
        <w:numPr>
          <w:ilvl w:val="0"/>
          <w:numId w:val="3"/>
        </w:numPr>
        <w:rPr>
          <w:b/>
        </w:rPr>
      </w:pPr>
      <w:proofErr w:type="spellStart"/>
      <w:r w:rsidRPr="00D273DC">
        <w:rPr>
          <w:b/>
        </w:rPr>
        <w:t>test_helper</w:t>
      </w:r>
      <w:proofErr w:type="spellEnd"/>
    </w:p>
    <w:p w:rsidR="00D273DC" w:rsidRDefault="00D273DC" w:rsidP="00D273DC">
      <w:pPr>
        <w:pStyle w:val="NoSpacing"/>
        <w:ind w:left="360"/>
      </w:pPr>
      <w:r>
        <w:t xml:space="preserve">Functions for filling forms and controlling ribbon and deleting data for testing. </w:t>
      </w:r>
      <w:r w:rsidRPr="00D273DC">
        <w:rPr>
          <w:b/>
        </w:rPr>
        <w:t>DO NOT USE</w:t>
      </w:r>
      <w:r>
        <w:t xml:space="preserve"> </w:t>
      </w:r>
    </w:p>
    <w:p w:rsidR="00D273DC" w:rsidRDefault="00D273DC" w:rsidP="00D273DC">
      <w:pPr>
        <w:pStyle w:val="NoSpacing"/>
        <w:ind w:firstLine="360"/>
      </w:pPr>
      <w:proofErr w:type="spellStart"/>
      <w:proofErr w:type="gramStart"/>
      <w:r>
        <w:t>d</w:t>
      </w:r>
      <w:r w:rsidRPr="00D273DC">
        <w:t>elete_data_from_tbl_filename</w:t>
      </w:r>
      <w:proofErr w:type="spellEnd"/>
      <w:proofErr w:type="gramEnd"/>
      <w:r>
        <w:t xml:space="preserve"> as it deletes all the data.</w:t>
      </w:r>
    </w:p>
    <w:p w:rsidR="00D273DC" w:rsidRDefault="00D273DC" w:rsidP="00D273DC">
      <w:pPr>
        <w:pStyle w:val="NoSpacing"/>
        <w:ind w:firstLine="360"/>
      </w:pPr>
    </w:p>
    <w:p w:rsidR="005B7B81" w:rsidRPr="00D273DC" w:rsidRDefault="005B7B81" w:rsidP="005B7B81">
      <w:pPr>
        <w:pStyle w:val="NoSpacing"/>
        <w:numPr>
          <w:ilvl w:val="0"/>
          <w:numId w:val="3"/>
        </w:numPr>
        <w:rPr>
          <w:b/>
        </w:rPr>
      </w:pPr>
      <w:proofErr w:type="spellStart"/>
      <w:r w:rsidRPr="00D273DC">
        <w:rPr>
          <w:b/>
        </w:rPr>
        <w:t>write_out_data</w:t>
      </w:r>
      <w:proofErr w:type="spellEnd"/>
    </w:p>
    <w:p w:rsidR="00D273DC" w:rsidRDefault="00D273DC" w:rsidP="00D273DC">
      <w:pPr>
        <w:pStyle w:val="NoSpacing"/>
        <w:ind w:left="360"/>
      </w:pPr>
      <w:r>
        <w:t>Functions to write the final data to the tables – note the main form (</w:t>
      </w:r>
      <w:proofErr w:type="spellStart"/>
      <w:r>
        <w:t>frm_entry</w:t>
      </w:r>
      <w:proofErr w:type="spellEnd"/>
      <w:r>
        <w:t>) is unbound, so all has to be done manually with these functions.</w:t>
      </w:r>
    </w:p>
    <w:p w:rsidR="00D273DC" w:rsidRDefault="00D273DC" w:rsidP="00D273DC">
      <w:pPr>
        <w:pStyle w:val="NoSpacing"/>
        <w:ind w:left="360"/>
      </w:pPr>
    </w:p>
    <w:p w:rsidR="005B7B81" w:rsidRDefault="005B7B81" w:rsidP="005B7B81">
      <w:pPr>
        <w:pStyle w:val="NoSpacing"/>
        <w:numPr>
          <w:ilvl w:val="0"/>
          <w:numId w:val="3"/>
        </w:numPr>
        <w:rPr>
          <w:b/>
        </w:rPr>
      </w:pPr>
      <w:proofErr w:type="spellStart"/>
      <w:r w:rsidRPr="00D273DC">
        <w:rPr>
          <w:b/>
        </w:rPr>
        <w:t>XMLcode</w:t>
      </w:r>
      <w:proofErr w:type="spellEnd"/>
    </w:p>
    <w:p w:rsidR="00D273DC" w:rsidRDefault="00D273DC" w:rsidP="00D273DC">
      <w:pPr>
        <w:pStyle w:val="NoSpacing"/>
        <w:ind w:firstLine="360"/>
      </w:pPr>
      <w:r w:rsidRPr="00D273DC">
        <w:t>Function to extract XML data form XML data at node level</w:t>
      </w:r>
    </w:p>
    <w:p w:rsidR="00D273DC" w:rsidRDefault="00D273DC" w:rsidP="00D273DC">
      <w:pPr>
        <w:pStyle w:val="NoSpacing"/>
        <w:ind w:firstLine="360"/>
      </w:pPr>
    </w:p>
    <w:p w:rsidR="00D273DC" w:rsidRDefault="00D273DC" w:rsidP="00D273DC">
      <w:pPr>
        <w:pStyle w:val="NoSpacing"/>
        <w:ind w:firstLine="360"/>
      </w:pPr>
      <w:r>
        <w:t>There is one class with timer used for debugging and code optimisation</w:t>
      </w:r>
    </w:p>
    <w:p w:rsidR="00D273DC" w:rsidRDefault="00D273DC">
      <w:r>
        <w:br w:type="page"/>
      </w:r>
    </w:p>
    <w:p w:rsidR="00D273DC" w:rsidRPr="00D273DC" w:rsidRDefault="00D273DC" w:rsidP="00D273DC">
      <w:pPr>
        <w:pStyle w:val="NoSpacing"/>
        <w:ind w:firstLine="360"/>
        <w:rPr>
          <w:b/>
        </w:rPr>
      </w:pPr>
      <w:r w:rsidRPr="00D273DC">
        <w:rPr>
          <w:b/>
        </w:rPr>
        <w:lastRenderedPageBreak/>
        <w:t>Appendix VI</w:t>
      </w:r>
      <w:r w:rsidRPr="00D273DC">
        <w:rPr>
          <w:b/>
        </w:rPr>
        <w:tab/>
      </w:r>
      <w:r w:rsidRPr="00D273DC">
        <w:rPr>
          <w:b/>
        </w:rPr>
        <w:tab/>
        <w:t>Code libraries</w:t>
      </w:r>
    </w:p>
    <w:p w:rsidR="00D273DC" w:rsidRDefault="00D273DC" w:rsidP="00D273DC">
      <w:pPr>
        <w:pStyle w:val="NoSpacing"/>
        <w:ind w:firstLine="360"/>
      </w:pPr>
    </w:p>
    <w:p w:rsidR="00D273DC" w:rsidRDefault="00D273DC" w:rsidP="00D273DC">
      <w:pPr>
        <w:pStyle w:val="NoSpacing"/>
        <w:ind w:firstLine="360"/>
      </w:pPr>
      <w:r>
        <w:t>There are two code libraries that need to be registered that are required by this code:</w:t>
      </w:r>
    </w:p>
    <w:p w:rsidR="00D273DC" w:rsidRDefault="00D273DC" w:rsidP="00D273DC">
      <w:pPr>
        <w:pStyle w:val="NoSpacing"/>
        <w:ind w:firstLine="360"/>
      </w:pPr>
    </w:p>
    <w:p w:rsidR="004A2A03" w:rsidRDefault="00D273DC" w:rsidP="00D273DC">
      <w:pPr>
        <w:pStyle w:val="NoSpacing"/>
        <w:ind w:left="2160" w:hanging="1800"/>
      </w:pPr>
      <w:r w:rsidRPr="004A2A03">
        <w:rPr>
          <w:b/>
        </w:rPr>
        <w:t>NTGraph.ocx</w:t>
      </w:r>
      <w:r>
        <w:tab/>
        <w:t xml:space="preserve">This is an active control for plotting graphs (much more robust than invoking Excel). </w:t>
      </w:r>
    </w:p>
    <w:p w:rsidR="004A2A03" w:rsidRDefault="004A2A03" w:rsidP="00D273DC">
      <w:pPr>
        <w:pStyle w:val="NoSpacing"/>
        <w:ind w:left="2160" w:hanging="1800"/>
      </w:pPr>
    </w:p>
    <w:p w:rsidR="00D273DC" w:rsidRPr="004A2A03" w:rsidRDefault="0076667D" w:rsidP="00D273DC">
      <w:pPr>
        <w:pStyle w:val="NoSpacing"/>
        <w:ind w:left="2160" w:hanging="1800"/>
        <w:rPr>
          <w:sz w:val="20"/>
          <w:szCs w:val="20"/>
        </w:rPr>
      </w:pPr>
      <w:hyperlink r:id="rId35" w:history="1">
        <w:r w:rsidR="004A2A03" w:rsidRPr="004A2A03">
          <w:rPr>
            <w:rStyle w:val="Hyperlink"/>
            <w:sz w:val="20"/>
            <w:szCs w:val="20"/>
          </w:rPr>
          <w:t>https://www.codeproject.com/Articles/3214/D-Graph-ActiveX-Control</w:t>
        </w:r>
      </w:hyperlink>
      <w:r w:rsidR="004A2A03">
        <w:rPr>
          <w:sz w:val="20"/>
          <w:szCs w:val="20"/>
        </w:rPr>
        <w:t xml:space="preserve"> (referenced 17 M</w:t>
      </w:r>
      <w:r w:rsidR="004A2A03" w:rsidRPr="004A2A03">
        <w:rPr>
          <w:sz w:val="20"/>
          <w:szCs w:val="20"/>
        </w:rPr>
        <w:t>ay 2017)</w:t>
      </w:r>
    </w:p>
    <w:p w:rsidR="004A2A03" w:rsidRDefault="004A2A03" w:rsidP="00D273DC">
      <w:pPr>
        <w:pStyle w:val="NoSpacing"/>
        <w:ind w:left="2160" w:hanging="1800"/>
      </w:pPr>
    </w:p>
    <w:p w:rsidR="004A2A03" w:rsidRDefault="004A2A03" w:rsidP="00D273DC">
      <w:pPr>
        <w:pStyle w:val="NoSpacing"/>
        <w:ind w:left="2160" w:hanging="1800"/>
      </w:pPr>
      <w:proofErr w:type="gramStart"/>
      <w:r w:rsidRPr="004A2A03">
        <w:rPr>
          <w:b/>
        </w:rPr>
        <w:t>clipboard.dll</w:t>
      </w:r>
      <w:proofErr w:type="gramEnd"/>
      <w:r>
        <w:tab/>
        <w:t>Class library that gives methods to paste clipboard to windows print functions</w:t>
      </w:r>
    </w:p>
    <w:p w:rsidR="00D273DC" w:rsidRDefault="00D273DC" w:rsidP="00D273DC">
      <w:pPr>
        <w:pStyle w:val="NoSpacing"/>
        <w:ind w:firstLine="360"/>
      </w:pPr>
    </w:p>
    <w:p w:rsidR="00D273DC" w:rsidRDefault="0076667D" w:rsidP="004A2A03">
      <w:pPr>
        <w:pStyle w:val="NoSpacing"/>
        <w:ind w:left="360"/>
        <w:rPr>
          <w:sz w:val="20"/>
          <w:szCs w:val="20"/>
        </w:rPr>
      </w:pPr>
      <w:hyperlink r:id="rId36" w:history="1">
        <w:r w:rsidR="004A2A03" w:rsidRPr="00060A8B">
          <w:rPr>
            <w:rStyle w:val="Hyperlink"/>
            <w:sz w:val="20"/>
            <w:szCs w:val="20"/>
          </w:rPr>
          <w:t>http://www.vbforums.com/showthread.php?585616-clipboard-activex-for-vba-vbs-etc</w:t>
        </w:r>
      </w:hyperlink>
      <w:r w:rsidR="004A2A03">
        <w:rPr>
          <w:sz w:val="20"/>
          <w:szCs w:val="20"/>
        </w:rPr>
        <w:t xml:space="preserve"> (referenced 17 May 2017)</w:t>
      </w:r>
    </w:p>
    <w:p w:rsidR="004A2A03" w:rsidRDefault="004A2A03" w:rsidP="004A2A03">
      <w:pPr>
        <w:pStyle w:val="NoSpacing"/>
        <w:ind w:left="360"/>
        <w:rPr>
          <w:sz w:val="20"/>
          <w:szCs w:val="20"/>
        </w:rPr>
      </w:pPr>
    </w:p>
    <w:p w:rsidR="004A2A03" w:rsidRDefault="004A2A03" w:rsidP="004A2A03">
      <w:pPr>
        <w:pStyle w:val="NoSpacing"/>
        <w:ind w:left="360"/>
      </w:pPr>
      <w:r>
        <w:t>These must be re</w:t>
      </w:r>
      <w:r w:rsidR="00FB665B">
        <w:t>gistered (see below – note this requires admin rights</w:t>
      </w:r>
      <w:r>
        <w:t>) on any machines that will run the application, even though the actual database will be at a network location.</w:t>
      </w:r>
    </w:p>
    <w:p w:rsidR="004A2A03" w:rsidRDefault="004A2A03" w:rsidP="004A2A03">
      <w:pPr>
        <w:pStyle w:val="NoSpacing"/>
      </w:pPr>
    </w:p>
    <w:p w:rsidR="004A2A03" w:rsidRDefault="004A2A03" w:rsidP="004A2A03">
      <w:pPr>
        <w:pStyle w:val="NoSpacing"/>
        <w:rPr>
          <w:color w:val="1F497D"/>
        </w:rPr>
      </w:pPr>
      <w:r>
        <w:rPr>
          <w:color w:val="1F497D"/>
        </w:rPr>
        <w:t>regsvr32 NTGraph.ocx</w:t>
      </w:r>
    </w:p>
    <w:p w:rsidR="004A2A03" w:rsidRDefault="004A2A03" w:rsidP="004A2A03">
      <w:pPr>
        <w:pStyle w:val="NoSpacing"/>
        <w:rPr>
          <w:color w:val="1F497D"/>
        </w:rPr>
      </w:pPr>
      <w:r>
        <w:rPr>
          <w:color w:val="1F497D"/>
        </w:rPr>
        <w:t>regsvr32 clipboard.dll</w:t>
      </w:r>
    </w:p>
    <w:p w:rsidR="004A2A03" w:rsidRPr="004A2A03" w:rsidRDefault="004A2A03" w:rsidP="004A2A03">
      <w:pPr>
        <w:pStyle w:val="NoSpacing"/>
        <w:ind w:left="360"/>
      </w:pPr>
    </w:p>
    <w:p w:rsidR="005B7B81" w:rsidRPr="00461130" w:rsidRDefault="005B7B81" w:rsidP="00DF05AE">
      <w:pPr>
        <w:pStyle w:val="NoSpacing"/>
      </w:pPr>
    </w:p>
    <w:sectPr w:rsidR="005B7B81" w:rsidRPr="00461130">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67D" w:rsidRDefault="0076667D" w:rsidP="00AA12B8">
      <w:pPr>
        <w:spacing w:after="0" w:line="240" w:lineRule="auto"/>
      </w:pPr>
      <w:r>
        <w:separator/>
      </w:r>
    </w:p>
  </w:endnote>
  <w:endnote w:type="continuationSeparator" w:id="0">
    <w:p w:rsidR="0076667D" w:rsidRDefault="0076667D" w:rsidP="00AA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2B8" w:rsidRDefault="00AA12B8">
    <w:pPr>
      <w:pStyle w:val="Footer"/>
    </w:pPr>
    <w:r>
      <w:t>17/05/2017</w:t>
    </w:r>
    <w:r>
      <w:tab/>
      <w:t>Version 14</w:t>
    </w:r>
    <w:r>
      <w:tab/>
      <w:t>elisa_v14.accdb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67D" w:rsidRDefault="0076667D" w:rsidP="00AA12B8">
      <w:pPr>
        <w:spacing w:after="0" w:line="240" w:lineRule="auto"/>
      </w:pPr>
      <w:r>
        <w:separator/>
      </w:r>
    </w:p>
  </w:footnote>
  <w:footnote w:type="continuationSeparator" w:id="0">
    <w:p w:rsidR="0076667D" w:rsidRDefault="0076667D" w:rsidP="00AA12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43200"/>
    <w:multiLevelType w:val="hybridMultilevel"/>
    <w:tmpl w:val="EBFCE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40B2B47"/>
    <w:multiLevelType w:val="hybridMultilevel"/>
    <w:tmpl w:val="0C48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B52E3F"/>
    <w:multiLevelType w:val="hybridMultilevel"/>
    <w:tmpl w:val="DA020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uredin Ibrahim Mohammed">
    <w15:presenceInfo w15:providerId="AD" w15:userId="S-1-5-21-1390067357-1715567821-839522115-52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E0"/>
    <w:rsid w:val="003B463D"/>
    <w:rsid w:val="00461130"/>
    <w:rsid w:val="004A2A03"/>
    <w:rsid w:val="004E422B"/>
    <w:rsid w:val="00586ABF"/>
    <w:rsid w:val="005B7B81"/>
    <w:rsid w:val="005D57D7"/>
    <w:rsid w:val="00605114"/>
    <w:rsid w:val="0076667D"/>
    <w:rsid w:val="007F0CAB"/>
    <w:rsid w:val="008844CF"/>
    <w:rsid w:val="00920D84"/>
    <w:rsid w:val="00AA12B8"/>
    <w:rsid w:val="00AA7AC4"/>
    <w:rsid w:val="00BF2A43"/>
    <w:rsid w:val="00C92BE0"/>
    <w:rsid w:val="00CC46D0"/>
    <w:rsid w:val="00D217D0"/>
    <w:rsid w:val="00D273DC"/>
    <w:rsid w:val="00D62FEE"/>
    <w:rsid w:val="00DA621C"/>
    <w:rsid w:val="00DF05AE"/>
    <w:rsid w:val="00FA0AEE"/>
    <w:rsid w:val="00FB665B"/>
    <w:rsid w:val="00FC6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B36053-6168-474C-9194-E721778D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46D0"/>
    <w:pPr>
      <w:spacing w:after="0" w:line="240" w:lineRule="auto"/>
    </w:pPr>
  </w:style>
  <w:style w:type="character" w:styleId="Hyperlink">
    <w:name w:val="Hyperlink"/>
    <w:basedOn w:val="DefaultParagraphFont"/>
    <w:uiPriority w:val="99"/>
    <w:unhideWhenUsed/>
    <w:rsid w:val="004A2A03"/>
    <w:rPr>
      <w:color w:val="0563C1" w:themeColor="hyperlink"/>
      <w:u w:val="single"/>
    </w:rPr>
  </w:style>
  <w:style w:type="paragraph" w:styleId="Header">
    <w:name w:val="header"/>
    <w:basedOn w:val="Normal"/>
    <w:link w:val="HeaderChar"/>
    <w:uiPriority w:val="99"/>
    <w:unhideWhenUsed/>
    <w:rsid w:val="00AA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2B8"/>
  </w:style>
  <w:style w:type="paragraph" w:styleId="Footer">
    <w:name w:val="footer"/>
    <w:basedOn w:val="Normal"/>
    <w:link w:val="FooterChar"/>
    <w:uiPriority w:val="99"/>
    <w:unhideWhenUsed/>
    <w:rsid w:val="00AA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88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vbforums.com/showthread.php?585616-clipboard-activex-for-vba-vbs-etc"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emf"/><Relationship Id="rId35" Type="http://schemas.openxmlformats.org/officeDocument/2006/relationships/hyperlink" Target="https://www.codeproject.com/Articles/3214/D-Graph-ActiveX-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MRCG</Company>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Jeffries David</dc:creator>
  <cp:keywords/>
  <dc:description/>
  <cp:lastModifiedBy>Nuredin Ibrahim Mohammed</cp:lastModifiedBy>
  <cp:revision>2</cp:revision>
  <dcterms:created xsi:type="dcterms:W3CDTF">2017-05-23T09:54:00Z</dcterms:created>
  <dcterms:modified xsi:type="dcterms:W3CDTF">2017-05-23T09:54:00Z</dcterms:modified>
</cp:coreProperties>
</file>